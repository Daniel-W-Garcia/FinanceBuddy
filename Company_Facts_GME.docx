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B84CA" w14:textId="77777777" w:rsidR="00B239AA" w:rsidRPr="00B239AA" w:rsidRDefault="00B239AA" w:rsidP="00B239AA">
      <w:pPr>
        <w:rPr>
          <w:b/>
          <w:bCs/>
        </w:rPr>
      </w:pPr>
      <w:r w:rsidRPr="00B239AA">
        <w:rPr>
          <w:b/>
          <w:bCs/>
        </w:rPr>
        <w:t>GME Research Brief - Last Twelve Months Analysis</w:t>
      </w:r>
    </w:p>
    <w:p w14:paraId="07120224" w14:textId="77777777" w:rsidR="00B239AA" w:rsidRPr="00B239AA" w:rsidRDefault="00B239AA" w:rsidP="00B239AA">
      <w:r w:rsidRPr="00B239AA">
        <w:rPr>
          <w:b/>
          <w:bCs/>
        </w:rPr>
        <w:t>Date: August 1, 2025</w:t>
      </w:r>
      <w:r w:rsidRPr="00B239AA">
        <w:br/>
      </w:r>
      <w:r w:rsidRPr="00B239AA">
        <w:rPr>
          <w:b/>
          <w:bCs/>
        </w:rPr>
        <w:t>Prepared For: Investment Research Team</w:t>
      </w:r>
    </w:p>
    <w:p w14:paraId="58E8E0DD" w14:textId="77777777" w:rsidR="00B239AA" w:rsidRPr="00B239AA" w:rsidRDefault="00B239AA" w:rsidP="00B239AA">
      <w:pPr>
        <w:rPr>
          <w:b/>
          <w:bCs/>
        </w:rPr>
      </w:pPr>
      <w:r w:rsidRPr="00B239AA">
        <w:rPr>
          <w:b/>
          <w:bCs/>
        </w:rPr>
        <w:t>Executive Summary</w:t>
      </w:r>
    </w:p>
    <w:p w14:paraId="79076A8E" w14:textId="77777777" w:rsidR="00B239AA" w:rsidRPr="00B239AA" w:rsidRDefault="00B239AA" w:rsidP="00B239AA">
      <w:r w:rsidRPr="00B239AA">
        <w:t>This research brief provides a comprehensive analysis of GameStop Corp. (GME) over the Last Twelve Months (LTM) period, integrating both qualitative strategic assessment and quantitative financial performance. The company shows significant financial improvement but faces ongoing strategic challenges in its transition from traditional retail.</w:t>
      </w:r>
    </w:p>
    <w:p w14:paraId="2C8FB57C" w14:textId="77777777" w:rsidR="00B239AA" w:rsidRPr="00B239AA" w:rsidRDefault="00B239AA" w:rsidP="00B239AA">
      <w:r w:rsidRPr="00B239AA">
        <w:pict w14:anchorId="4E57BBF5">
          <v:rect id="_x0000_i1085" style="width:0;height:1.5pt" o:hralign="center" o:hrstd="t" o:hr="t" fillcolor="#a0a0a0" stroked="f"/>
        </w:pict>
      </w:r>
    </w:p>
    <w:p w14:paraId="20321F1B" w14:textId="77777777" w:rsidR="00B239AA" w:rsidRPr="00B239AA" w:rsidRDefault="00B239AA" w:rsidP="00B239AA">
      <w:pPr>
        <w:rPr>
          <w:b/>
          <w:bCs/>
        </w:rPr>
      </w:pPr>
      <w:r w:rsidRPr="00B239AA">
        <w:rPr>
          <w:b/>
          <w:bCs/>
        </w:rPr>
        <w:t>1. Financial Performance Overview</w:t>
      </w:r>
    </w:p>
    <w:p w14:paraId="3DE0061B" w14:textId="77777777" w:rsidR="00B239AA" w:rsidRPr="00B239AA" w:rsidRDefault="00B239AA" w:rsidP="00B239AA">
      <w:pPr>
        <w:rPr>
          <w:b/>
          <w:bCs/>
        </w:rPr>
      </w:pPr>
      <w:r w:rsidRPr="00B239AA">
        <w:rPr>
          <w:b/>
          <w:bCs/>
        </w:rPr>
        <w:t>Revenue Trends (USD)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gridCol w:w="1007"/>
        <w:gridCol w:w="1360"/>
      </w:tblGrid>
      <w:tr w:rsidR="00B239AA" w:rsidRPr="00B239AA" w14:paraId="5CCC731D" w14:textId="77777777">
        <w:trPr>
          <w:tblHeader/>
          <w:tblCellSpacing w:w="15" w:type="dxa"/>
        </w:trPr>
        <w:tc>
          <w:tcPr>
            <w:tcW w:w="0" w:type="auto"/>
            <w:vAlign w:val="center"/>
            <w:hideMark/>
          </w:tcPr>
          <w:p w14:paraId="56571598" w14:textId="77777777" w:rsidR="00B239AA" w:rsidRPr="00B239AA" w:rsidRDefault="00B239AA" w:rsidP="00B239AA">
            <w:pPr>
              <w:rPr>
                <w:b/>
                <w:bCs/>
              </w:rPr>
            </w:pPr>
            <w:r w:rsidRPr="00B239AA">
              <w:rPr>
                <w:b/>
                <w:bCs/>
              </w:rPr>
              <w:t>Fiscal Year</w:t>
            </w:r>
          </w:p>
        </w:tc>
        <w:tc>
          <w:tcPr>
            <w:tcW w:w="0" w:type="auto"/>
            <w:vAlign w:val="center"/>
            <w:hideMark/>
          </w:tcPr>
          <w:p w14:paraId="65E4559D" w14:textId="77777777" w:rsidR="00B239AA" w:rsidRPr="00B239AA" w:rsidRDefault="00B239AA" w:rsidP="00B239AA">
            <w:pPr>
              <w:rPr>
                <w:b/>
                <w:bCs/>
              </w:rPr>
            </w:pPr>
            <w:r w:rsidRPr="00B239AA">
              <w:rPr>
                <w:b/>
                <w:bCs/>
              </w:rPr>
              <w:t>Revenue</w:t>
            </w:r>
          </w:p>
        </w:tc>
        <w:tc>
          <w:tcPr>
            <w:tcW w:w="0" w:type="auto"/>
            <w:vAlign w:val="center"/>
            <w:hideMark/>
          </w:tcPr>
          <w:p w14:paraId="03B5495F" w14:textId="77777777" w:rsidR="00B239AA" w:rsidRPr="00B239AA" w:rsidRDefault="00B239AA" w:rsidP="00B239AA">
            <w:pPr>
              <w:rPr>
                <w:b/>
                <w:bCs/>
              </w:rPr>
            </w:pPr>
            <w:r w:rsidRPr="00B239AA">
              <w:rPr>
                <w:b/>
                <w:bCs/>
              </w:rPr>
              <w:t>YoY Change</w:t>
            </w:r>
          </w:p>
        </w:tc>
      </w:tr>
      <w:tr w:rsidR="00B239AA" w:rsidRPr="00B239AA" w14:paraId="56BC9406" w14:textId="77777777">
        <w:trPr>
          <w:tblCellSpacing w:w="15" w:type="dxa"/>
        </w:trPr>
        <w:tc>
          <w:tcPr>
            <w:tcW w:w="0" w:type="auto"/>
            <w:vAlign w:val="center"/>
            <w:hideMark/>
          </w:tcPr>
          <w:p w14:paraId="2A6902D1" w14:textId="77777777" w:rsidR="00B239AA" w:rsidRPr="00B239AA" w:rsidRDefault="00B239AA" w:rsidP="00B239AA">
            <w:r w:rsidRPr="00B239AA">
              <w:t>2025 (Jan 31)</w:t>
            </w:r>
          </w:p>
        </w:tc>
        <w:tc>
          <w:tcPr>
            <w:tcW w:w="0" w:type="auto"/>
            <w:vAlign w:val="center"/>
            <w:hideMark/>
          </w:tcPr>
          <w:p w14:paraId="199DD941" w14:textId="77777777" w:rsidR="00B239AA" w:rsidRPr="00B239AA" w:rsidRDefault="00B239AA" w:rsidP="00B239AA">
            <w:r w:rsidRPr="00B239AA">
              <w:t>$3.82B</w:t>
            </w:r>
          </w:p>
        </w:tc>
        <w:tc>
          <w:tcPr>
            <w:tcW w:w="0" w:type="auto"/>
            <w:vAlign w:val="center"/>
            <w:hideMark/>
          </w:tcPr>
          <w:p w14:paraId="57A45779" w14:textId="77777777" w:rsidR="00B239AA" w:rsidRPr="00B239AA" w:rsidRDefault="00B239AA" w:rsidP="00B239AA">
            <w:r w:rsidRPr="00B239AA">
              <w:t>-27.5%</w:t>
            </w:r>
          </w:p>
        </w:tc>
      </w:tr>
      <w:tr w:rsidR="00B239AA" w:rsidRPr="00B239AA" w14:paraId="3B385E98" w14:textId="77777777">
        <w:trPr>
          <w:tblCellSpacing w:w="15" w:type="dxa"/>
        </w:trPr>
        <w:tc>
          <w:tcPr>
            <w:tcW w:w="0" w:type="auto"/>
            <w:vAlign w:val="center"/>
            <w:hideMark/>
          </w:tcPr>
          <w:p w14:paraId="1B878692" w14:textId="77777777" w:rsidR="00B239AA" w:rsidRPr="00B239AA" w:rsidRDefault="00B239AA" w:rsidP="00B239AA">
            <w:r w:rsidRPr="00B239AA">
              <w:t>2024 (Jan 31)</w:t>
            </w:r>
          </w:p>
        </w:tc>
        <w:tc>
          <w:tcPr>
            <w:tcW w:w="0" w:type="auto"/>
            <w:vAlign w:val="center"/>
            <w:hideMark/>
          </w:tcPr>
          <w:p w14:paraId="39424118" w14:textId="77777777" w:rsidR="00B239AA" w:rsidRPr="00B239AA" w:rsidRDefault="00B239AA" w:rsidP="00B239AA">
            <w:r w:rsidRPr="00B239AA">
              <w:t>$5.27B</w:t>
            </w:r>
          </w:p>
        </w:tc>
        <w:tc>
          <w:tcPr>
            <w:tcW w:w="0" w:type="auto"/>
            <w:vAlign w:val="center"/>
            <w:hideMark/>
          </w:tcPr>
          <w:p w14:paraId="3DC7F615" w14:textId="77777777" w:rsidR="00B239AA" w:rsidRPr="00B239AA" w:rsidRDefault="00B239AA" w:rsidP="00B239AA">
            <w:r w:rsidRPr="00B239AA">
              <w:t>-11.0%</w:t>
            </w:r>
          </w:p>
        </w:tc>
      </w:tr>
      <w:tr w:rsidR="00B239AA" w:rsidRPr="00B239AA" w14:paraId="35608447" w14:textId="77777777">
        <w:trPr>
          <w:tblCellSpacing w:w="15" w:type="dxa"/>
        </w:trPr>
        <w:tc>
          <w:tcPr>
            <w:tcW w:w="0" w:type="auto"/>
            <w:vAlign w:val="center"/>
            <w:hideMark/>
          </w:tcPr>
          <w:p w14:paraId="7C91B453" w14:textId="77777777" w:rsidR="00B239AA" w:rsidRPr="00B239AA" w:rsidRDefault="00B239AA" w:rsidP="00B239AA">
            <w:r w:rsidRPr="00B239AA">
              <w:t>2023 (Jan 31)</w:t>
            </w:r>
          </w:p>
        </w:tc>
        <w:tc>
          <w:tcPr>
            <w:tcW w:w="0" w:type="auto"/>
            <w:vAlign w:val="center"/>
            <w:hideMark/>
          </w:tcPr>
          <w:p w14:paraId="7CBFBC73" w14:textId="77777777" w:rsidR="00B239AA" w:rsidRPr="00B239AA" w:rsidRDefault="00B239AA" w:rsidP="00B239AA">
            <w:r w:rsidRPr="00B239AA">
              <w:t>$5.93B</w:t>
            </w:r>
          </w:p>
        </w:tc>
        <w:tc>
          <w:tcPr>
            <w:tcW w:w="0" w:type="auto"/>
            <w:vAlign w:val="center"/>
            <w:hideMark/>
          </w:tcPr>
          <w:p w14:paraId="62AD81FC" w14:textId="77777777" w:rsidR="00B239AA" w:rsidRPr="00B239AA" w:rsidRDefault="00B239AA" w:rsidP="00B239AA">
            <w:r w:rsidRPr="00B239AA">
              <w:t>-1.4%</w:t>
            </w:r>
          </w:p>
        </w:tc>
      </w:tr>
      <w:tr w:rsidR="00B239AA" w:rsidRPr="00B239AA" w14:paraId="36251B3B" w14:textId="77777777">
        <w:trPr>
          <w:tblCellSpacing w:w="15" w:type="dxa"/>
        </w:trPr>
        <w:tc>
          <w:tcPr>
            <w:tcW w:w="0" w:type="auto"/>
            <w:vAlign w:val="center"/>
            <w:hideMark/>
          </w:tcPr>
          <w:p w14:paraId="52BF6891" w14:textId="77777777" w:rsidR="00B239AA" w:rsidRPr="00B239AA" w:rsidRDefault="00B239AA" w:rsidP="00B239AA">
            <w:r w:rsidRPr="00B239AA">
              <w:t>2022 (Jan 31)</w:t>
            </w:r>
          </w:p>
        </w:tc>
        <w:tc>
          <w:tcPr>
            <w:tcW w:w="0" w:type="auto"/>
            <w:vAlign w:val="center"/>
            <w:hideMark/>
          </w:tcPr>
          <w:p w14:paraId="141B552D" w14:textId="77777777" w:rsidR="00B239AA" w:rsidRPr="00B239AA" w:rsidRDefault="00B239AA" w:rsidP="00B239AA">
            <w:r w:rsidRPr="00B239AA">
              <w:t>$6.01B</w:t>
            </w:r>
          </w:p>
        </w:tc>
        <w:tc>
          <w:tcPr>
            <w:tcW w:w="0" w:type="auto"/>
            <w:vAlign w:val="center"/>
            <w:hideMark/>
          </w:tcPr>
          <w:p w14:paraId="779F524C" w14:textId="77777777" w:rsidR="00B239AA" w:rsidRPr="00B239AA" w:rsidRDefault="00B239AA" w:rsidP="00B239AA">
            <w:r w:rsidRPr="00B239AA">
              <w:t>-</w:t>
            </w:r>
          </w:p>
        </w:tc>
      </w:tr>
    </w:tbl>
    <w:p w14:paraId="48927662" w14:textId="77777777" w:rsidR="00B239AA" w:rsidRPr="00B239AA" w:rsidRDefault="00B239AA" w:rsidP="00B239AA">
      <w:r w:rsidRPr="00B239AA">
        <w:rPr>
          <w:b/>
          <w:bCs/>
        </w:rPr>
        <w:t>Analysis</w:t>
      </w:r>
      <w:r w:rsidRPr="00B239AA">
        <w:t>: Revenue has declined consistently over the past four years, with the most significant drop occurring in FY2025, reflecting the challenging retail environment and strategic transition.</w:t>
      </w:r>
    </w:p>
    <w:p w14:paraId="35D4602C" w14:textId="77777777" w:rsidR="00B239AA" w:rsidRPr="00B239AA" w:rsidRDefault="00B239AA" w:rsidP="00B239AA">
      <w:pPr>
        <w:rPr>
          <w:b/>
          <w:bCs/>
        </w:rPr>
      </w:pPr>
      <w:r w:rsidRPr="00B239AA">
        <w:rPr>
          <w:b/>
          <w:bCs/>
        </w:rPr>
        <w:t>Profitability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960"/>
        <w:gridCol w:w="913"/>
        <w:gridCol w:w="1041"/>
        <w:gridCol w:w="1056"/>
      </w:tblGrid>
      <w:tr w:rsidR="00B239AA" w:rsidRPr="00B239AA" w14:paraId="2875234D" w14:textId="77777777">
        <w:trPr>
          <w:tblHeader/>
          <w:tblCellSpacing w:w="15" w:type="dxa"/>
        </w:trPr>
        <w:tc>
          <w:tcPr>
            <w:tcW w:w="0" w:type="auto"/>
            <w:vAlign w:val="center"/>
            <w:hideMark/>
          </w:tcPr>
          <w:p w14:paraId="2F7A5845" w14:textId="77777777" w:rsidR="00B239AA" w:rsidRPr="00B239AA" w:rsidRDefault="00B239AA" w:rsidP="00B239AA">
            <w:pPr>
              <w:rPr>
                <w:b/>
                <w:bCs/>
              </w:rPr>
            </w:pPr>
            <w:r w:rsidRPr="00B239AA">
              <w:rPr>
                <w:b/>
                <w:bCs/>
              </w:rPr>
              <w:t>Metric</w:t>
            </w:r>
          </w:p>
        </w:tc>
        <w:tc>
          <w:tcPr>
            <w:tcW w:w="0" w:type="auto"/>
            <w:vAlign w:val="center"/>
            <w:hideMark/>
          </w:tcPr>
          <w:p w14:paraId="03991235" w14:textId="77777777" w:rsidR="00B239AA" w:rsidRPr="00B239AA" w:rsidRDefault="00B239AA" w:rsidP="00B239AA">
            <w:pPr>
              <w:rPr>
                <w:b/>
                <w:bCs/>
              </w:rPr>
            </w:pPr>
            <w:r w:rsidRPr="00B239AA">
              <w:rPr>
                <w:b/>
                <w:bCs/>
              </w:rPr>
              <w:t>FY2025</w:t>
            </w:r>
          </w:p>
        </w:tc>
        <w:tc>
          <w:tcPr>
            <w:tcW w:w="0" w:type="auto"/>
            <w:vAlign w:val="center"/>
            <w:hideMark/>
          </w:tcPr>
          <w:p w14:paraId="225C2524" w14:textId="77777777" w:rsidR="00B239AA" w:rsidRPr="00B239AA" w:rsidRDefault="00B239AA" w:rsidP="00B239AA">
            <w:pPr>
              <w:rPr>
                <w:b/>
                <w:bCs/>
              </w:rPr>
            </w:pPr>
            <w:r w:rsidRPr="00B239AA">
              <w:rPr>
                <w:b/>
                <w:bCs/>
              </w:rPr>
              <w:t>FY2024</w:t>
            </w:r>
          </w:p>
        </w:tc>
        <w:tc>
          <w:tcPr>
            <w:tcW w:w="0" w:type="auto"/>
            <w:vAlign w:val="center"/>
            <w:hideMark/>
          </w:tcPr>
          <w:p w14:paraId="44099E29" w14:textId="77777777" w:rsidR="00B239AA" w:rsidRPr="00B239AA" w:rsidRDefault="00B239AA" w:rsidP="00B239AA">
            <w:pPr>
              <w:rPr>
                <w:b/>
                <w:bCs/>
              </w:rPr>
            </w:pPr>
            <w:r w:rsidRPr="00B239AA">
              <w:rPr>
                <w:b/>
                <w:bCs/>
              </w:rPr>
              <w:t>FY2023</w:t>
            </w:r>
          </w:p>
        </w:tc>
        <w:tc>
          <w:tcPr>
            <w:tcW w:w="0" w:type="auto"/>
            <w:vAlign w:val="center"/>
            <w:hideMark/>
          </w:tcPr>
          <w:p w14:paraId="40055AB2" w14:textId="77777777" w:rsidR="00B239AA" w:rsidRPr="00B239AA" w:rsidRDefault="00B239AA" w:rsidP="00B239AA">
            <w:pPr>
              <w:rPr>
                <w:b/>
                <w:bCs/>
              </w:rPr>
            </w:pPr>
            <w:r w:rsidRPr="00B239AA">
              <w:rPr>
                <w:b/>
                <w:bCs/>
              </w:rPr>
              <w:t>FY2022</w:t>
            </w:r>
          </w:p>
        </w:tc>
      </w:tr>
      <w:tr w:rsidR="00B239AA" w:rsidRPr="00B239AA" w14:paraId="7442F121" w14:textId="77777777">
        <w:trPr>
          <w:tblCellSpacing w:w="15" w:type="dxa"/>
        </w:trPr>
        <w:tc>
          <w:tcPr>
            <w:tcW w:w="0" w:type="auto"/>
            <w:vAlign w:val="center"/>
            <w:hideMark/>
          </w:tcPr>
          <w:p w14:paraId="30D80323" w14:textId="77777777" w:rsidR="00B239AA" w:rsidRPr="00B239AA" w:rsidRDefault="00B239AA" w:rsidP="00B239AA">
            <w:r w:rsidRPr="00B239AA">
              <w:t>Operating Income</w:t>
            </w:r>
          </w:p>
        </w:tc>
        <w:tc>
          <w:tcPr>
            <w:tcW w:w="0" w:type="auto"/>
            <w:vAlign w:val="center"/>
            <w:hideMark/>
          </w:tcPr>
          <w:p w14:paraId="69FD1819" w14:textId="77777777" w:rsidR="00B239AA" w:rsidRPr="00B239AA" w:rsidRDefault="00B239AA" w:rsidP="00B239AA">
            <w:r w:rsidRPr="00B239AA">
              <w:t>-$16.5M</w:t>
            </w:r>
          </w:p>
        </w:tc>
        <w:tc>
          <w:tcPr>
            <w:tcW w:w="0" w:type="auto"/>
            <w:vAlign w:val="center"/>
            <w:hideMark/>
          </w:tcPr>
          <w:p w14:paraId="2D9274BD" w14:textId="77777777" w:rsidR="00B239AA" w:rsidRPr="00B239AA" w:rsidRDefault="00B239AA" w:rsidP="00B239AA">
            <w:r w:rsidRPr="00B239AA">
              <w:t>-$29.7M</w:t>
            </w:r>
          </w:p>
        </w:tc>
        <w:tc>
          <w:tcPr>
            <w:tcW w:w="0" w:type="auto"/>
            <w:vAlign w:val="center"/>
            <w:hideMark/>
          </w:tcPr>
          <w:p w14:paraId="66954196" w14:textId="77777777" w:rsidR="00B239AA" w:rsidRPr="00B239AA" w:rsidRDefault="00B239AA" w:rsidP="00B239AA">
            <w:r w:rsidRPr="00B239AA">
              <w:t>-$308.9M</w:t>
            </w:r>
          </w:p>
        </w:tc>
        <w:tc>
          <w:tcPr>
            <w:tcW w:w="0" w:type="auto"/>
            <w:vAlign w:val="center"/>
            <w:hideMark/>
          </w:tcPr>
          <w:p w14:paraId="070209E9" w14:textId="77777777" w:rsidR="00B239AA" w:rsidRPr="00B239AA" w:rsidRDefault="00B239AA" w:rsidP="00B239AA">
            <w:r w:rsidRPr="00B239AA">
              <w:t>-$361.8M</w:t>
            </w:r>
          </w:p>
        </w:tc>
      </w:tr>
      <w:tr w:rsidR="00B239AA" w:rsidRPr="00B239AA" w14:paraId="00CB7A66" w14:textId="77777777">
        <w:trPr>
          <w:tblCellSpacing w:w="15" w:type="dxa"/>
        </w:trPr>
        <w:tc>
          <w:tcPr>
            <w:tcW w:w="0" w:type="auto"/>
            <w:vAlign w:val="center"/>
            <w:hideMark/>
          </w:tcPr>
          <w:p w14:paraId="472975C0" w14:textId="77777777" w:rsidR="00B239AA" w:rsidRPr="00B239AA" w:rsidRDefault="00B239AA" w:rsidP="00B239AA">
            <w:r w:rsidRPr="00B239AA">
              <w:t>Net Income</w:t>
            </w:r>
          </w:p>
        </w:tc>
        <w:tc>
          <w:tcPr>
            <w:tcW w:w="0" w:type="auto"/>
            <w:vAlign w:val="center"/>
            <w:hideMark/>
          </w:tcPr>
          <w:p w14:paraId="1C971CD8" w14:textId="77777777" w:rsidR="00B239AA" w:rsidRPr="00B239AA" w:rsidRDefault="00B239AA" w:rsidP="00B239AA">
            <w:r w:rsidRPr="00B239AA">
              <w:t>$131.3M</w:t>
            </w:r>
          </w:p>
        </w:tc>
        <w:tc>
          <w:tcPr>
            <w:tcW w:w="0" w:type="auto"/>
            <w:vAlign w:val="center"/>
            <w:hideMark/>
          </w:tcPr>
          <w:p w14:paraId="6C3A58FE" w14:textId="77777777" w:rsidR="00B239AA" w:rsidRPr="00B239AA" w:rsidRDefault="00B239AA" w:rsidP="00B239AA">
            <w:r w:rsidRPr="00B239AA">
              <w:t>$6.7M</w:t>
            </w:r>
          </w:p>
        </w:tc>
        <w:tc>
          <w:tcPr>
            <w:tcW w:w="0" w:type="auto"/>
            <w:vAlign w:val="center"/>
            <w:hideMark/>
          </w:tcPr>
          <w:p w14:paraId="1574EFE7" w14:textId="77777777" w:rsidR="00B239AA" w:rsidRPr="00B239AA" w:rsidRDefault="00B239AA" w:rsidP="00B239AA">
            <w:r w:rsidRPr="00B239AA">
              <w:t>-$313.1M</w:t>
            </w:r>
          </w:p>
        </w:tc>
        <w:tc>
          <w:tcPr>
            <w:tcW w:w="0" w:type="auto"/>
            <w:vAlign w:val="center"/>
            <w:hideMark/>
          </w:tcPr>
          <w:p w14:paraId="42242C7C" w14:textId="77777777" w:rsidR="00B239AA" w:rsidRPr="00B239AA" w:rsidRDefault="00B239AA" w:rsidP="00B239AA">
            <w:r w:rsidRPr="00B239AA">
              <w:t>-$381.3M</w:t>
            </w:r>
          </w:p>
        </w:tc>
      </w:tr>
    </w:tbl>
    <w:p w14:paraId="19235D5E" w14:textId="77777777" w:rsidR="00B239AA" w:rsidRPr="00B239AA" w:rsidRDefault="00B239AA" w:rsidP="00B239AA">
      <w:r w:rsidRPr="00B239AA">
        <w:rPr>
          <w:b/>
          <w:bCs/>
        </w:rPr>
        <w:t>Key Insight</w:t>
      </w:r>
      <w:r w:rsidRPr="00B239AA">
        <w:t>: Dramatic improvement in profitability with return to positive net income in FY2024 and significant expansion in FY2025, despite revenue decline.</w:t>
      </w:r>
    </w:p>
    <w:p w14:paraId="7CC1AF78" w14:textId="77777777" w:rsidR="00B239AA" w:rsidRPr="00B239AA" w:rsidRDefault="00B239AA" w:rsidP="00B239AA">
      <w:pPr>
        <w:rPr>
          <w:b/>
          <w:bCs/>
        </w:rPr>
      </w:pPr>
      <w:r w:rsidRPr="00B239AA">
        <w:rPr>
          <w:b/>
          <w:bCs/>
        </w:rPr>
        <w:t>Balance Sheet Strength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9"/>
        <w:gridCol w:w="843"/>
        <w:gridCol w:w="843"/>
        <w:gridCol w:w="843"/>
        <w:gridCol w:w="858"/>
      </w:tblGrid>
      <w:tr w:rsidR="00B239AA" w:rsidRPr="00B239AA" w14:paraId="5C769666" w14:textId="77777777">
        <w:trPr>
          <w:tblHeader/>
          <w:tblCellSpacing w:w="15" w:type="dxa"/>
        </w:trPr>
        <w:tc>
          <w:tcPr>
            <w:tcW w:w="0" w:type="auto"/>
            <w:vAlign w:val="center"/>
            <w:hideMark/>
          </w:tcPr>
          <w:p w14:paraId="2D758F82" w14:textId="77777777" w:rsidR="00B239AA" w:rsidRPr="00B239AA" w:rsidRDefault="00B239AA" w:rsidP="00B239AA">
            <w:pPr>
              <w:rPr>
                <w:b/>
                <w:bCs/>
              </w:rPr>
            </w:pPr>
            <w:r w:rsidRPr="00B239AA">
              <w:rPr>
                <w:b/>
                <w:bCs/>
              </w:rPr>
              <w:lastRenderedPageBreak/>
              <w:t>Metric</w:t>
            </w:r>
          </w:p>
        </w:tc>
        <w:tc>
          <w:tcPr>
            <w:tcW w:w="0" w:type="auto"/>
            <w:vAlign w:val="center"/>
            <w:hideMark/>
          </w:tcPr>
          <w:p w14:paraId="120F48AB" w14:textId="77777777" w:rsidR="00B239AA" w:rsidRPr="00B239AA" w:rsidRDefault="00B239AA" w:rsidP="00B239AA">
            <w:pPr>
              <w:rPr>
                <w:b/>
                <w:bCs/>
              </w:rPr>
            </w:pPr>
            <w:r w:rsidRPr="00B239AA">
              <w:rPr>
                <w:b/>
                <w:bCs/>
              </w:rPr>
              <w:t>FY2025</w:t>
            </w:r>
          </w:p>
        </w:tc>
        <w:tc>
          <w:tcPr>
            <w:tcW w:w="0" w:type="auto"/>
            <w:vAlign w:val="center"/>
            <w:hideMark/>
          </w:tcPr>
          <w:p w14:paraId="6F6384CF" w14:textId="77777777" w:rsidR="00B239AA" w:rsidRPr="00B239AA" w:rsidRDefault="00B239AA" w:rsidP="00B239AA">
            <w:pPr>
              <w:rPr>
                <w:b/>
                <w:bCs/>
              </w:rPr>
            </w:pPr>
            <w:r w:rsidRPr="00B239AA">
              <w:rPr>
                <w:b/>
                <w:bCs/>
              </w:rPr>
              <w:t>FY2024</w:t>
            </w:r>
          </w:p>
        </w:tc>
        <w:tc>
          <w:tcPr>
            <w:tcW w:w="0" w:type="auto"/>
            <w:vAlign w:val="center"/>
            <w:hideMark/>
          </w:tcPr>
          <w:p w14:paraId="57EAFE58" w14:textId="77777777" w:rsidR="00B239AA" w:rsidRPr="00B239AA" w:rsidRDefault="00B239AA" w:rsidP="00B239AA">
            <w:pPr>
              <w:rPr>
                <w:b/>
                <w:bCs/>
              </w:rPr>
            </w:pPr>
            <w:r w:rsidRPr="00B239AA">
              <w:rPr>
                <w:b/>
                <w:bCs/>
              </w:rPr>
              <w:t>FY2023</w:t>
            </w:r>
          </w:p>
        </w:tc>
        <w:tc>
          <w:tcPr>
            <w:tcW w:w="0" w:type="auto"/>
            <w:vAlign w:val="center"/>
            <w:hideMark/>
          </w:tcPr>
          <w:p w14:paraId="6D2C6DA0" w14:textId="77777777" w:rsidR="00B239AA" w:rsidRPr="00B239AA" w:rsidRDefault="00B239AA" w:rsidP="00B239AA">
            <w:pPr>
              <w:rPr>
                <w:b/>
                <w:bCs/>
              </w:rPr>
            </w:pPr>
            <w:r w:rsidRPr="00B239AA">
              <w:rPr>
                <w:b/>
                <w:bCs/>
              </w:rPr>
              <w:t>FY2022</w:t>
            </w:r>
          </w:p>
        </w:tc>
      </w:tr>
      <w:tr w:rsidR="00B239AA" w:rsidRPr="00B239AA" w14:paraId="3C1271C8" w14:textId="77777777">
        <w:trPr>
          <w:tblCellSpacing w:w="15" w:type="dxa"/>
        </w:trPr>
        <w:tc>
          <w:tcPr>
            <w:tcW w:w="0" w:type="auto"/>
            <w:vAlign w:val="center"/>
            <w:hideMark/>
          </w:tcPr>
          <w:p w14:paraId="4C74A9E2" w14:textId="77777777" w:rsidR="00B239AA" w:rsidRPr="00B239AA" w:rsidRDefault="00B239AA" w:rsidP="00B239AA">
            <w:r w:rsidRPr="00B239AA">
              <w:t>Cash &amp; Equivalents</w:t>
            </w:r>
          </w:p>
        </w:tc>
        <w:tc>
          <w:tcPr>
            <w:tcW w:w="0" w:type="auto"/>
            <w:vAlign w:val="center"/>
            <w:hideMark/>
          </w:tcPr>
          <w:p w14:paraId="32A63358" w14:textId="77777777" w:rsidR="00B239AA" w:rsidRPr="00B239AA" w:rsidRDefault="00B239AA" w:rsidP="00B239AA">
            <w:r w:rsidRPr="00B239AA">
              <w:t>$4.76B</w:t>
            </w:r>
          </w:p>
        </w:tc>
        <w:tc>
          <w:tcPr>
            <w:tcW w:w="0" w:type="auto"/>
            <w:vAlign w:val="center"/>
            <w:hideMark/>
          </w:tcPr>
          <w:p w14:paraId="2D0C948E" w14:textId="77777777" w:rsidR="00B239AA" w:rsidRPr="00B239AA" w:rsidRDefault="00B239AA" w:rsidP="00B239AA">
            <w:r w:rsidRPr="00B239AA">
              <w:t>$922M</w:t>
            </w:r>
          </w:p>
        </w:tc>
        <w:tc>
          <w:tcPr>
            <w:tcW w:w="0" w:type="auto"/>
            <w:vAlign w:val="center"/>
            <w:hideMark/>
          </w:tcPr>
          <w:p w14:paraId="56ABE067" w14:textId="77777777" w:rsidR="00B239AA" w:rsidRPr="00B239AA" w:rsidRDefault="00B239AA" w:rsidP="00B239AA">
            <w:r w:rsidRPr="00B239AA">
              <w:t>$1.14B</w:t>
            </w:r>
          </w:p>
        </w:tc>
        <w:tc>
          <w:tcPr>
            <w:tcW w:w="0" w:type="auto"/>
            <w:vAlign w:val="center"/>
            <w:hideMark/>
          </w:tcPr>
          <w:p w14:paraId="1ACCC0F0" w14:textId="77777777" w:rsidR="00B239AA" w:rsidRPr="00B239AA" w:rsidRDefault="00B239AA" w:rsidP="00B239AA">
            <w:r w:rsidRPr="00B239AA">
              <w:t>$1.27B</w:t>
            </w:r>
          </w:p>
        </w:tc>
      </w:tr>
      <w:tr w:rsidR="00B239AA" w:rsidRPr="00B239AA" w14:paraId="7D9556E9" w14:textId="77777777">
        <w:trPr>
          <w:tblCellSpacing w:w="15" w:type="dxa"/>
        </w:trPr>
        <w:tc>
          <w:tcPr>
            <w:tcW w:w="0" w:type="auto"/>
            <w:vAlign w:val="center"/>
            <w:hideMark/>
          </w:tcPr>
          <w:p w14:paraId="2AA3E125" w14:textId="77777777" w:rsidR="00B239AA" w:rsidRPr="00B239AA" w:rsidRDefault="00B239AA" w:rsidP="00B239AA">
            <w:r w:rsidRPr="00B239AA">
              <w:t>Total Debt</w:t>
            </w:r>
          </w:p>
        </w:tc>
        <w:tc>
          <w:tcPr>
            <w:tcW w:w="0" w:type="auto"/>
            <w:vAlign w:val="center"/>
            <w:hideMark/>
          </w:tcPr>
          <w:p w14:paraId="6C0119F6" w14:textId="77777777" w:rsidR="00B239AA" w:rsidRPr="00B239AA" w:rsidRDefault="00B239AA" w:rsidP="00B239AA">
            <w:r w:rsidRPr="00B239AA">
              <w:t>$411M</w:t>
            </w:r>
          </w:p>
        </w:tc>
        <w:tc>
          <w:tcPr>
            <w:tcW w:w="0" w:type="auto"/>
            <w:vAlign w:val="center"/>
            <w:hideMark/>
          </w:tcPr>
          <w:p w14:paraId="014DE430" w14:textId="77777777" w:rsidR="00B239AA" w:rsidRPr="00B239AA" w:rsidRDefault="00B239AA" w:rsidP="00B239AA">
            <w:r w:rsidRPr="00B239AA">
              <w:t>$603M</w:t>
            </w:r>
          </w:p>
        </w:tc>
        <w:tc>
          <w:tcPr>
            <w:tcW w:w="0" w:type="auto"/>
            <w:vAlign w:val="center"/>
            <w:hideMark/>
          </w:tcPr>
          <w:p w14:paraId="2437B59E" w14:textId="77777777" w:rsidR="00B239AA" w:rsidRPr="00B239AA" w:rsidRDefault="00B239AA" w:rsidP="00B239AA">
            <w:r w:rsidRPr="00B239AA">
              <w:t>$617M</w:t>
            </w:r>
          </w:p>
        </w:tc>
        <w:tc>
          <w:tcPr>
            <w:tcW w:w="0" w:type="auto"/>
            <w:vAlign w:val="center"/>
            <w:hideMark/>
          </w:tcPr>
          <w:p w14:paraId="083F4060" w14:textId="77777777" w:rsidR="00B239AA" w:rsidRPr="00B239AA" w:rsidRDefault="00B239AA" w:rsidP="00B239AA">
            <w:r w:rsidRPr="00B239AA">
              <w:t>$649M</w:t>
            </w:r>
          </w:p>
        </w:tc>
      </w:tr>
      <w:tr w:rsidR="00B239AA" w:rsidRPr="00B239AA" w14:paraId="78BFA3E0" w14:textId="77777777">
        <w:trPr>
          <w:tblCellSpacing w:w="15" w:type="dxa"/>
        </w:trPr>
        <w:tc>
          <w:tcPr>
            <w:tcW w:w="0" w:type="auto"/>
            <w:vAlign w:val="center"/>
            <w:hideMark/>
          </w:tcPr>
          <w:p w14:paraId="65341B65" w14:textId="77777777" w:rsidR="00B239AA" w:rsidRPr="00B239AA" w:rsidRDefault="00B239AA" w:rsidP="00B239AA">
            <w:r w:rsidRPr="00B239AA">
              <w:t>Net Cash Position</w:t>
            </w:r>
          </w:p>
        </w:tc>
        <w:tc>
          <w:tcPr>
            <w:tcW w:w="0" w:type="auto"/>
            <w:vAlign w:val="center"/>
            <w:hideMark/>
          </w:tcPr>
          <w:p w14:paraId="1B0BE5C2" w14:textId="77777777" w:rsidR="00B239AA" w:rsidRPr="00B239AA" w:rsidRDefault="00B239AA" w:rsidP="00B239AA">
            <w:r w:rsidRPr="00B239AA">
              <w:t>$4.35B</w:t>
            </w:r>
          </w:p>
        </w:tc>
        <w:tc>
          <w:tcPr>
            <w:tcW w:w="0" w:type="auto"/>
            <w:vAlign w:val="center"/>
            <w:hideMark/>
          </w:tcPr>
          <w:p w14:paraId="327A04D1" w14:textId="77777777" w:rsidR="00B239AA" w:rsidRPr="00B239AA" w:rsidRDefault="00B239AA" w:rsidP="00B239AA">
            <w:r w:rsidRPr="00B239AA">
              <w:t>$319M</w:t>
            </w:r>
          </w:p>
        </w:tc>
        <w:tc>
          <w:tcPr>
            <w:tcW w:w="0" w:type="auto"/>
            <w:vAlign w:val="center"/>
            <w:hideMark/>
          </w:tcPr>
          <w:p w14:paraId="0E178864" w14:textId="77777777" w:rsidR="00B239AA" w:rsidRPr="00B239AA" w:rsidRDefault="00B239AA" w:rsidP="00B239AA">
            <w:r w:rsidRPr="00B239AA">
              <w:t>$523M</w:t>
            </w:r>
          </w:p>
        </w:tc>
        <w:tc>
          <w:tcPr>
            <w:tcW w:w="0" w:type="auto"/>
            <w:vAlign w:val="center"/>
            <w:hideMark/>
          </w:tcPr>
          <w:p w14:paraId="37D81C3A" w14:textId="77777777" w:rsidR="00B239AA" w:rsidRPr="00B239AA" w:rsidRDefault="00B239AA" w:rsidP="00B239AA">
            <w:r w:rsidRPr="00B239AA">
              <w:t>$621M</w:t>
            </w:r>
          </w:p>
        </w:tc>
      </w:tr>
    </w:tbl>
    <w:p w14:paraId="6AFEBB2A" w14:textId="77777777" w:rsidR="00B239AA" w:rsidRPr="00B239AA" w:rsidRDefault="00B239AA" w:rsidP="00B239AA">
      <w:r w:rsidRPr="00B239AA">
        <w:rPr>
          <w:b/>
          <w:bCs/>
        </w:rPr>
        <w:t>Analysis</w:t>
      </w:r>
      <w:r w:rsidRPr="00B239AA">
        <w:t>: Extraordinary cash accumulation in FY2025, providing substantial strategic flexibility.</w:t>
      </w:r>
    </w:p>
    <w:p w14:paraId="495F1E96" w14:textId="77777777" w:rsidR="00B239AA" w:rsidRPr="00B239AA" w:rsidRDefault="00B239AA" w:rsidP="00B239AA">
      <w:pPr>
        <w:rPr>
          <w:b/>
          <w:bCs/>
        </w:rPr>
      </w:pPr>
      <w:r w:rsidRPr="00B239AA">
        <w:rPr>
          <w:b/>
          <w:bCs/>
        </w:rPr>
        <w:t>Capital Structure</w:t>
      </w:r>
    </w:p>
    <w:p w14:paraId="612542B9" w14:textId="77777777" w:rsidR="00B239AA" w:rsidRPr="00B239AA" w:rsidRDefault="00B239AA" w:rsidP="00B239AA">
      <w:pPr>
        <w:numPr>
          <w:ilvl w:val="0"/>
          <w:numId w:val="1"/>
        </w:numPr>
      </w:pPr>
      <w:r w:rsidRPr="00B239AA">
        <w:rPr>
          <w:b/>
          <w:bCs/>
        </w:rPr>
        <w:t>Diluted Shares Outstanding</w:t>
      </w:r>
      <w:r w:rsidRPr="00B239AA">
        <w:t>: 447,336,000 (FY2025)</w:t>
      </w:r>
    </w:p>
    <w:p w14:paraId="6D7D9210" w14:textId="77777777" w:rsidR="00B239AA" w:rsidRPr="00B239AA" w:rsidRDefault="00B239AA" w:rsidP="00B239AA">
      <w:pPr>
        <w:numPr>
          <w:ilvl w:val="0"/>
          <w:numId w:val="1"/>
        </w:numPr>
      </w:pPr>
      <w:r w:rsidRPr="00B239AA">
        <w:rPr>
          <w:b/>
          <w:bCs/>
        </w:rPr>
        <w:t>CEO</w:t>
      </w:r>
      <w:r w:rsidRPr="00B239AA">
        <w:t>: Ryan Cohen (Interim Chief Executive Officer)</w:t>
      </w:r>
    </w:p>
    <w:p w14:paraId="05596E5F" w14:textId="77777777" w:rsidR="00B239AA" w:rsidRPr="00B239AA" w:rsidRDefault="00B239AA" w:rsidP="00B239AA">
      <w:r w:rsidRPr="00B239AA">
        <w:pict w14:anchorId="16D28730">
          <v:rect id="_x0000_i1086" style="width:0;height:1.5pt" o:hralign="center" o:hrstd="t" o:hr="t" fillcolor="#a0a0a0" stroked="f"/>
        </w:pict>
      </w:r>
    </w:p>
    <w:p w14:paraId="52EBDE0B" w14:textId="77777777" w:rsidR="00B239AA" w:rsidRPr="00B239AA" w:rsidRDefault="00B239AA" w:rsidP="00B239AA">
      <w:pPr>
        <w:rPr>
          <w:b/>
          <w:bCs/>
        </w:rPr>
      </w:pPr>
      <w:r w:rsidRPr="00B239AA">
        <w:rPr>
          <w:b/>
          <w:bCs/>
        </w:rPr>
        <w:t>2. Strategic Assessment &amp; Fundamentals</w:t>
      </w:r>
    </w:p>
    <w:p w14:paraId="3DB23A4A" w14:textId="77777777" w:rsidR="00B239AA" w:rsidRPr="00B239AA" w:rsidRDefault="00B239AA" w:rsidP="00B239AA">
      <w:pPr>
        <w:rPr>
          <w:b/>
          <w:bCs/>
        </w:rPr>
      </w:pPr>
      <w:r w:rsidRPr="00B239AA">
        <w:rPr>
          <w:b/>
          <w:bCs/>
        </w:rPr>
        <w:t>Financial Transformation</w:t>
      </w:r>
    </w:p>
    <w:p w14:paraId="7973111B" w14:textId="77777777" w:rsidR="00B239AA" w:rsidRPr="00B239AA" w:rsidRDefault="00B239AA" w:rsidP="00B239AA">
      <w:pPr>
        <w:numPr>
          <w:ilvl w:val="0"/>
          <w:numId w:val="2"/>
        </w:numPr>
      </w:pPr>
      <w:r w:rsidRPr="00B239AA">
        <w:rPr>
          <w:b/>
          <w:bCs/>
        </w:rPr>
        <w:t>Cash Position</w:t>
      </w:r>
      <w:r w:rsidRPr="00B239AA">
        <w:t>: $4.76 billion provides significant runway for strategic initiatives</w:t>
      </w:r>
    </w:p>
    <w:p w14:paraId="4E642C0C" w14:textId="77777777" w:rsidR="00B239AA" w:rsidRPr="00B239AA" w:rsidRDefault="00B239AA" w:rsidP="00B239AA">
      <w:pPr>
        <w:numPr>
          <w:ilvl w:val="0"/>
          <w:numId w:val="2"/>
        </w:numPr>
      </w:pPr>
      <w:r w:rsidRPr="00B239AA">
        <w:rPr>
          <w:b/>
          <w:bCs/>
        </w:rPr>
        <w:t>Debt Reduction</w:t>
      </w:r>
      <w:r w:rsidRPr="00B239AA">
        <w:t>: Debt decreased from $649M (2022) to $411M (2025)</w:t>
      </w:r>
    </w:p>
    <w:p w14:paraId="73FAB048" w14:textId="77777777" w:rsidR="00B239AA" w:rsidRPr="00B239AA" w:rsidRDefault="00B239AA" w:rsidP="00B239AA">
      <w:pPr>
        <w:numPr>
          <w:ilvl w:val="0"/>
          <w:numId w:val="2"/>
        </w:numPr>
      </w:pPr>
      <w:r w:rsidRPr="00B239AA">
        <w:rPr>
          <w:b/>
          <w:bCs/>
        </w:rPr>
        <w:t>Profitability Turnaround</w:t>
      </w:r>
      <w:r w:rsidRPr="00B239AA">
        <w:t>: From significant losses to substantial net income</w:t>
      </w:r>
    </w:p>
    <w:p w14:paraId="7349B7E2" w14:textId="77777777" w:rsidR="00B239AA" w:rsidRPr="00B239AA" w:rsidRDefault="00B239AA" w:rsidP="00B239AA">
      <w:pPr>
        <w:rPr>
          <w:b/>
          <w:bCs/>
        </w:rPr>
      </w:pPr>
      <w:r w:rsidRPr="00B239AA">
        <w:rPr>
          <w:b/>
          <w:bCs/>
        </w:rPr>
        <w:t>Strategic Challenges</w:t>
      </w:r>
    </w:p>
    <w:p w14:paraId="6E205182" w14:textId="77777777" w:rsidR="00B239AA" w:rsidRPr="00B239AA" w:rsidRDefault="00B239AA" w:rsidP="00B239AA">
      <w:pPr>
        <w:numPr>
          <w:ilvl w:val="0"/>
          <w:numId w:val="3"/>
        </w:numPr>
      </w:pPr>
      <w:r w:rsidRPr="00B239AA">
        <w:rPr>
          <w:b/>
          <w:bCs/>
        </w:rPr>
        <w:t>Revenue Decline</w:t>
      </w:r>
      <w:r w:rsidRPr="00B239AA">
        <w:t>: 36% revenue drop from 2022-2025 requires new growth drivers</w:t>
      </w:r>
    </w:p>
    <w:p w14:paraId="68E3E488" w14:textId="77777777" w:rsidR="00B239AA" w:rsidRPr="00B239AA" w:rsidRDefault="00B239AA" w:rsidP="00B239AA">
      <w:pPr>
        <w:numPr>
          <w:ilvl w:val="0"/>
          <w:numId w:val="3"/>
        </w:numPr>
      </w:pPr>
      <w:r w:rsidRPr="00B239AA">
        <w:rPr>
          <w:b/>
          <w:bCs/>
        </w:rPr>
        <w:t>Digital Transition</w:t>
      </w:r>
      <w:r w:rsidRPr="00B239AA">
        <w:t>: Need to offset physical retail decline with digital/services revenue</w:t>
      </w:r>
    </w:p>
    <w:p w14:paraId="09C31C70" w14:textId="77777777" w:rsidR="00B239AA" w:rsidRPr="00B239AA" w:rsidRDefault="00B239AA" w:rsidP="00B239AA">
      <w:pPr>
        <w:numPr>
          <w:ilvl w:val="0"/>
          <w:numId w:val="3"/>
        </w:numPr>
      </w:pPr>
      <w:r w:rsidRPr="00B239AA">
        <w:rPr>
          <w:b/>
          <w:bCs/>
        </w:rPr>
        <w:t>Competitive Pressure</w:t>
      </w:r>
      <w:r w:rsidRPr="00B239AA">
        <w:t>: Ongoing competition from e-commerce and digital platforms</w:t>
      </w:r>
    </w:p>
    <w:p w14:paraId="1D269ECD" w14:textId="77777777" w:rsidR="00B239AA" w:rsidRPr="00B239AA" w:rsidRDefault="00B239AA" w:rsidP="00B239AA">
      <w:r w:rsidRPr="00B239AA">
        <w:pict w14:anchorId="25990678">
          <v:rect id="_x0000_i1087" style="width:0;height:1.5pt" o:hralign="center" o:hrstd="t" o:hr="t" fillcolor="#a0a0a0" stroked="f"/>
        </w:pict>
      </w:r>
    </w:p>
    <w:p w14:paraId="6DA6D518" w14:textId="77777777" w:rsidR="00B239AA" w:rsidRPr="00B239AA" w:rsidRDefault="00B239AA" w:rsidP="00B239AA">
      <w:pPr>
        <w:rPr>
          <w:b/>
          <w:bCs/>
        </w:rPr>
      </w:pPr>
      <w:r w:rsidRPr="00B239AA">
        <w:rPr>
          <w:b/>
          <w:bCs/>
        </w:rPr>
        <w:t>3. Recent News &amp; Catalysts</w:t>
      </w:r>
    </w:p>
    <w:p w14:paraId="3449E385" w14:textId="77777777" w:rsidR="00B239AA" w:rsidRPr="00B239AA" w:rsidRDefault="00B239AA" w:rsidP="00B239AA">
      <w:pPr>
        <w:rPr>
          <w:b/>
          <w:bCs/>
        </w:rPr>
      </w:pPr>
      <w:r w:rsidRPr="00B239AA">
        <w:rPr>
          <w:b/>
          <w:bCs/>
        </w:rPr>
        <w:t>High-Impact Corporate Developments</w:t>
      </w:r>
    </w:p>
    <w:p w14:paraId="11AA2B14" w14:textId="77777777" w:rsidR="00B239AA" w:rsidRPr="00B239AA" w:rsidRDefault="00B239AA" w:rsidP="00B239AA">
      <w:pPr>
        <w:numPr>
          <w:ilvl w:val="0"/>
          <w:numId w:val="4"/>
        </w:numPr>
      </w:pPr>
      <w:r w:rsidRPr="00B239AA">
        <w:rPr>
          <w:b/>
          <w:bCs/>
        </w:rPr>
        <w:t>Leadership Stability</w:t>
      </w:r>
      <w:r w:rsidRPr="00B239AA">
        <w:t>: Ryan Cohen serving as Interim CEO indicates ongoing strategic evaluation</w:t>
      </w:r>
    </w:p>
    <w:p w14:paraId="484355DD" w14:textId="77777777" w:rsidR="00B239AA" w:rsidRPr="00B239AA" w:rsidRDefault="00B239AA" w:rsidP="00B239AA">
      <w:pPr>
        <w:numPr>
          <w:ilvl w:val="0"/>
          <w:numId w:val="4"/>
        </w:numPr>
      </w:pPr>
      <w:r w:rsidRPr="00B239AA">
        <w:rPr>
          <w:b/>
          <w:bCs/>
        </w:rPr>
        <w:lastRenderedPageBreak/>
        <w:t>Financial Flexibility</w:t>
      </w:r>
      <w:r w:rsidRPr="00B239AA">
        <w:t>: Strong cash position enables potential acquisitions or partnerships</w:t>
      </w:r>
    </w:p>
    <w:p w14:paraId="5A41D095" w14:textId="77777777" w:rsidR="00B239AA" w:rsidRPr="00B239AA" w:rsidRDefault="00B239AA" w:rsidP="00B239AA">
      <w:pPr>
        <w:numPr>
          <w:ilvl w:val="0"/>
          <w:numId w:val="4"/>
        </w:numPr>
      </w:pPr>
      <w:r w:rsidRPr="00B239AA">
        <w:rPr>
          <w:b/>
          <w:bCs/>
        </w:rPr>
        <w:t>Operational Efficiency</w:t>
      </w:r>
      <w:r w:rsidRPr="00B239AA">
        <w:t>: Improved profitability suggests successful cost management</w:t>
      </w:r>
    </w:p>
    <w:p w14:paraId="29EBC10B" w14:textId="77777777" w:rsidR="00B239AA" w:rsidRPr="00B239AA" w:rsidRDefault="00B239AA" w:rsidP="00B239AA">
      <w:pPr>
        <w:rPr>
          <w:b/>
          <w:bCs/>
        </w:rPr>
      </w:pPr>
      <w:r w:rsidRPr="00B239AA">
        <w:rPr>
          <w:b/>
          <w:bCs/>
        </w:rPr>
        <w:t>Investment Considerations</w:t>
      </w:r>
    </w:p>
    <w:p w14:paraId="54597F76" w14:textId="77777777" w:rsidR="00B239AA" w:rsidRPr="00B239AA" w:rsidRDefault="00B239AA" w:rsidP="00B239AA">
      <w:pPr>
        <w:numPr>
          <w:ilvl w:val="0"/>
          <w:numId w:val="5"/>
        </w:numPr>
      </w:pPr>
      <w:r w:rsidRPr="00B239AA">
        <w:rPr>
          <w:b/>
          <w:bCs/>
        </w:rPr>
        <w:t>Valuation Support</w:t>
      </w:r>
      <w:r w:rsidRPr="00B239AA">
        <w:t>: Strong cash balance provides downside protection</w:t>
      </w:r>
    </w:p>
    <w:p w14:paraId="087BC21D" w14:textId="77777777" w:rsidR="00B239AA" w:rsidRPr="00B239AA" w:rsidRDefault="00B239AA" w:rsidP="00B239AA">
      <w:pPr>
        <w:numPr>
          <w:ilvl w:val="0"/>
          <w:numId w:val="5"/>
        </w:numPr>
      </w:pPr>
      <w:r w:rsidRPr="00B239AA">
        <w:rPr>
          <w:b/>
          <w:bCs/>
        </w:rPr>
        <w:t>Strategic Optionality</w:t>
      </w:r>
      <w:r w:rsidRPr="00B239AA">
        <w:t>: Cash enables multiple strategic pathways</w:t>
      </w:r>
    </w:p>
    <w:p w14:paraId="0ED289C3" w14:textId="77777777" w:rsidR="00B239AA" w:rsidRPr="00B239AA" w:rsidRDefault="00B239AA" w:rsidP="00B239AA">
      <w:pPr>
        <w:numPr>
          <w:ilvl w:val="0"/>
          <w:numId w:val="5"/>
        </w:numPr>
      </w:pPr>
      <w:r w:rsidRPr="00B239AA">
        <w:rPr>
          <w:b/>
          <w:bCs/>
        </w:rPr>
        <w:t>Turnaround Evidence</w:t>
      </w:r>
      <w:r w:rsidRPr="00B239AA">
        <w:t>: Profitability improvement validates management actions</w:t>
      </w:r>
    </w:p>
    <w:p w14:paraId="3DFBAC4C" w14:textId="77777777" w:rsidR="00B239AA" w:rsidRPr="00B239AA" w:rsidRDefault="00B239AA" w:rsidP="00B239AA">
      <w:r w:rsidRPr="00B239AA">
        <w:pict w14:anchorId="7A99EEC0">
          <v:rect id="_x0000_i1088" style="width:0;height:1.5pt" o:hralign="center" o:hrstd="t" o:hr="t" fillcolor="#a0a0a0" stroked="f"/>
        </w:pict>
      </w:r>
    </w:p>
    <w:p w14:paraId="7B0DAAC2" w14:textId="77777777" w:rsidR="00B239AA" w:rsidRPr="00B239AA" w:rsidRDefault="00B239AA" w:rsidP="00B239AA">
      <w:pPr>
        <w:rPr>
          <w:b/>
          <w:bCs/>
        </w:rPr>
      </w:pPr>
      <w:r w:rsidRPr="00B239AA">
        <w:rPr>
          <w:b/>
          <w:bCs/>
        </w:rPr>
        <w:t>4. Risk Assessment Matrix</w:t>
      </w:r>
    </w:p>
    <w:p w14:paraId="565CDBCC" w14:textId="77777777" w:rsidR="00B239AA" w:rsidRPr="00B239AA" w:rsidRDefault="00B239AA" w:rsidP="00B239AA">
      <w:pPr>
        <w:rPr>
          <w:b/>
          <w:bCs/>
        </w:rPr>
      </w:pPr>
      <w:r w:rsidRPr="00B239AA">
        <w:rPr>
          <w:b/>
          <w:bCs/>
        </w:rPr>
        <w:t xml:space="preserve">Financial Risks </w:t>
      </w:r>
      <w:r w:rsidRPr="00B239AA">
        <w:rPr>
          <w:rFonts w:ascii="Segoe UI Emoji" w:hAnsi="Segoe UI Emoji" w:cs="Segoe UI Emoji"/>
          <w:b/>
          <w:bCs/>
        </w:rPr>
        <w:t>✅</w:t>
      </w:r>
      <w:r w:rsidRPr="00B239AA">
        <w:rPr>
          <w:b/>
          <w:bCs/>
        </w:rPr>
        <w:t xml:space="preserve"> Improving</w:t>
      </w:r>
    </w:p>
    <w:p w14:paraId="4368FCBF" w14:textId="77777777" w:rsidR="00B239AA" w:rsidRPr="00B239AA" w:rsidRDefault="00B239AA" w:rsidP="00B239AA">
      <w:pPr>
        <w:numPr>
          <w:ilvl w:val="0"/>
          <w:numId w:val="6"/>
        </w:numPr>
      </w:pPr>
      <w:del w:id="0" w:author="Unknown">
        <w:r w:rsidRPr="00B239AA">
          <w:delText>Liquidity risk</w:delText>
        </w:r>
      </w:del>
      <w:r w:rsidRPr="00B239AA">
        <w:t xml:space="preserve"> - Resolved with strong cash position</w:t>
      </w:r>
    </w:p>
    <w:p w14:paraId="2DB50AD9" w14:textId="77777777" w:rsidR="00B239AA" w:rsidRPr="00B239AA" w:rsidRDefault="00B239AA" w:rsidP="00B239AA">
      <w:pPr>
        <w:numPr>
          <w:ilvl w:val="0"/>
          <w:numId w:val="6"/>
        </w:numPr>
      </w:pPr>
      <w:del w:id="1" w:author="Unknown">
        <w:r w:rsidRPr="00B239AA">
          <w:delText>Solvency concerns</w:delText>
        </w:r>
      </w:del>
      <w:r w:rsidRPr="00B239AA">
        <w:t xml:space="preserve"> - Net cash positive position</w:t>
      </w:r>
    </w:p>
    <w:p w14:paraId="156DEA0C" w14:textId="77777777" w:rsidR="00B239AA" w:rsidRPr="00B239AA" w:rsidRDefault="00B239AA" w:rsidP="00B239AA">
      <w:pPr>
        <w:numPr>
          <w:ilvl w:val="0"/>
          <w:numId w:val="6"/>
        </w:numPr>
      </w:pPr>
      <w:r w:rsidRPr="00B239AA">
        <w:t>Profitability sustainability - Monitor ongoing trends</w:t>
      </w:r>
    </w:p>
    <w:p w14:paraId="34B87F37" w14:textId="77777777" w:rsidR="00B239AA" w:rsidRPr="00B239AA" w:rsidRDefault="00B239AA" w:rsidP="00B239AA">
      <w:pPr>
        <w:rPr>
          <w:b/>
          <w:bCs/>
        </w:rPr>
      </w:pPr>
      <w:r w:rsidRPr="00B239AA">
        <w:rPr>
          <w:b/>
          <w:bCs/>
        </w:rPr>
        <w:t xml:space="preserve">Strategic Risks </w:t>
      </w:r>
      <w:r w:rsidRPr="00B239AA">
        <w:rPr>
          <w:rFonts w:ascii="Segoe UI Emoji" w:hAnsi="Segoe UI Emoji" w:cs="Segoe UI Emoji"/>
          <w:b/>
          <w:bCs/>
        </w:rPr>
        <w:t>⚠️</w:t>
      </w:r>
      <w:r w:rsidRPr="00B239AA">
        <w:rPr>
          <w:b/>
          <w:bCs/>
        </w:rPr>
        <w:t xml:space="preserve"> Ongoing</w:t>
      </w:r>
    </w:p>
    <w:p w14:paraId="24F524F1" w14:textId="77777777" w:rsidR="00B239AA" w:rsidRPr="00B239AA" w:rsidRDefault="00B239AA" w:rsidP="00B239AA">
      <w:pPr>
        <w:numPr>
          <w:ilvl w:val="0"/>
          <w:numId w:val="7"/>
        </w:numPr>
      </w:pPr>
      <w:r w:rsidRPr="00B239AA">
        <w:t>Revenue decline continuation</w:t>
      </w:r>
    </w:p>
    <w:p w14:paraId="6B9701B9" w14:textId="77777777" w:rsidR="00B239AA" w:rsidRPr="00B239AA" w:rsidRDefault="00B239AA" w:rsidP="00B239AA">
      <w:pPr>
        <w:numPr>
          <w:ilvl w:val="0"/>
          <w:numId w:val="7"/>
        </w:numPr>
      </w:pPr>
      <w:r w:rsidRPr="00B239AA">
        <w:t>Digital transition execution</w:t>
      </w:r>
    </w:p>
    <w:p w14:paraId="1B29FDB0" w14:textId="77777777" w:rsidR="00B239AA" w:rsidRPr="00B239AA" w:rsidRDefault="00B239AA" w:rsidP="00B239AA">
      <w:pPr>
        <w:numPr>
          <w:ilvl w:val="0"/>
          <w:numId w:val="7"/>
        </w:numPr>
      </w:pPr>
      <w:r w:rsidRPr="00B239AA">
        <w:t>Competitive market positioning</w:t>
      </w:r>
    </w:p>
    <w:p w14:paraId="34F5F692" w14:textId="77777777" w:rsidR="00B239AA" w:rsidRPr="00B239AA" w:rsidRDefault="00B239AA" w:rsidP="00B239AA">
      <w:pPr>
        <w:rPr>
          <w:b/>
          <w:bCs/>
        </w:rPr>
      </w:pPr>
      <w:r w:rsidRPr="00B239AA">
        <w:rPr>
          <w:b/>
          <w:bCs/>
        </w:rPr>
        <w:t xml:space="preserve">Operational Risks </w:t>
      </w:r>
      <w:r w:rsidRPr="00B239AA">
        <w:rPr>
          <w:rFonts w:ascii="Segoe UI Emoji" w:hAnsi="Segoe UI Emoji" w:cs="Segoe UI Emoji"/>
          <w:b/>
          <w:bCs/>
        </w:rPr>
        <w:t>🔄</w:t>
      </w:r>
      <w:r w:rsidRPr="00B239AA">
        <w:rPr>
          <w:b/>
          <w:bCs/>
        </w:rPr>
        <w:t xml:space="preserve"> Monitoring</w:t>
      </w:r>
    </w:p>
    <w:p w14:paraId="5B010A44" w14:textId="77777777" w:rsidR="00B239AA" w:rsidRPr="00B239AA" w:rsidRDefault="00B239AA" w:rsidP="00B239AA">
      <w:pPr>
        <w:numPr>
          <w:ilvl w:val="0"/>
          <w:numId w:val="8"/>
        </w:numPr>
      </w:pPr>
      <w:r w:rsidRPr="00B239AA">
        <w:t>Market volatility sensitivity</w:t>
      </w:r>
    </w:p>
    <w:p w14:paraId="51F3BAA1" w14:textId="77777777" w:rsidR="00B239AA" w:rsidRPr="00B239AA" w:rsidRDefault="00B239AA" w:rsidP="00B239AA">
      <w:pPr>
        <w:numPr>
          <w:ilvl w:val="0"/>
          <w:numId w:val="8"/>
        </w:numPr>
      </w:pPr>
      <w:r w:rsidRPr="00B239AA">
        <w:t>Retail footprint optimization</w:t>
      </w:r>
    </w:p>
    <w:p w14:paraId="0E4B89DC" w14:textId="77777777" w:rsidR="00B239AA" w:rsidRPr="00B239AA" w:rsidRDefault="00B239AA" w:rsidP="00B239AA">
      <w:pPr>
        <w:numPr>
          <w:ilvl w:val="0"/>
          <w:numId w:val="8"/>
        </w:numPr>
      </w:pPr>
      <w:r w:rsidRPr="00B239AA">
        <w:t>Partnership execution risk</w:t>
      </w:r>
    </w:p>
    <w:p w14:paraId="02F46876" w14:textId="77777777" w:rsidR="00B239AA" w:rsidRPr="00B239AA" w:rsidRDefault="00B239AA" w:rsidP="00B239AA">
      <w:r w:rsidRPr="00B239AA">
        <w:pict w14:anchorId="7E692EB0">
          <v:rect id="_x0000_i1089" style="width:0;height:1.5pt" o:hralign="center" o:hrstd="t" o:hr="t" fillcolor="#a0a0a0" stroked="f"/>
        </w:pict>
      </w:r>
    </w:p>
    <w:p w14:paraId="7558186F" w14:textId="77777777" w:rsidR="00B239AA" w:rsidRPr="00B239AA" w:rsidRDefault="00B239AA" w:rsidP="00B239AA">
      <w:pPr>
        <w:rPr>
          <w:b/>
          <w:bCs/>
        </w:rPr>
      </w:pPr>
      <w:r w:rsidRPr="00B239AA">
        <w:rPr>
          <w:b/>
          <w:bCs/>
        </w:rPr>
        <w:t>5. Investment Thesis Components</w:t>
      </w:r>
    </w:p>
    <w:p w14:paraId="4FAE428D" w14:textId="77777777" w:rsidR="00B239AA" w:rsidRPr="00B239AA" w:rsidRDefault="00B239AA" w:rsidP="00B239AA">
      <w:pPr>
        <w:rPr>
          <w:b/>
          <w:bCs/>
        </w:rPr>
      </w:pPr>
      <w:r w:rsidRPr="00B239AA">
        <w:rPr>
          <w:b/>
          <w:bCs/>
        </w:rPr>
        <w:t>Bull Case Factors</w:t>
      </w:r>
    </w:p>
    <w:p w14:paraId="6B3BFF1A" w14:textId="77777777" w:rsidR="00B239AA" w:rsidRPr="00B239AA" w:rsidRDefault="00B239AA" w:rsidP="00B239AA">
      <w:pPr>
        <w:numPr>
          <w:ilvl w:val="0"/>
          <w:numId w:val="9"/>
        </w:numPr>
      </w:pPr>
      <w:r w:rsidRPr="00B239AA">
        <w:rPr>
          <w:b/>
          <w:bCs/>
        </w:rPr>
        <w:t>Strong Balance Sheet</w:t>
      </w:r>
      <w:r w:rsidRPr="00B239AA">
        <w:t>: $4.76B cash provides multiple options</w:t>
      </w:r>
    </w:p>
    <w:p w14:paraId="77B66727" w14:textId="77777777" w:rsidR="00B239AA" w:rsidRPr="00B239AA" w:rsidRDefault="00B239AA" w:rsidP="00B239AA">
      <w:pPr>
        <w:numPr>
          <w:ilvl w:val="0"/>
          <w:numId w:val="9"/>
        </w:numPr>
      </w:pPr>
      <w:r w:rsidRPr="00B239AA">
        <w:rPr>
          <w:b/>
          <w:bCs/>
        </w:rPr>
        <w:lastRenderedPageBreak/>
        <w:t>Profitability Improvement</w:t>
      </w:r>
      <w:r w:rsidRPr="00B239AA">
        <w:t>: Successful cost management evident</w:t>
      </w:r>
    </w:p>
    <w:p w14:paraId="2BA033C9" w14:textId="77777777" w:rsidR="00B239AA" w:rsidRPr="00B239AA" w:rsidRDefault="00B239AA" w:rsidP="00B239AA">
      <w:pPr>
        <w:numPr>
          <w:ilvl w:val="0"/>
          <w:numId w:val="9"/>
        </w:numPr>
      </w:pPr>
      <w:r w:rsidRPr="00B239AA">
        <w:rPr>
          <w:b/>
          <w:bCs/>
        </w:rPr>
        <w:t>Strategic Flexibility</w:t>
      </w:r>
      <w:r w:rsidRPr="00B239AA">
        <w:t>: Cash enables transformative moves</w:t>
      </w:r>
    </w:p>
    <w:p w14:paraId="3BEF8029" w14:textId="77777777" w:rsidR="00B239AA" w:rsidRPr="00B239AA" w:rsidRDefault="00B239AA" w:rsidP="00B239AA">
      <w:pPr>
        <w:numPr>
          <w:ilvl w:val="0"/>
          <w:numId w:val="9"/>
        </w:numPr>
      </w:pPr>
      <w:r w:rsidRPr="00B239AA">
        <w:rPr>
          <w:b/>
          <w:bCs/>
        </w:rPr>
        <w:t>Valuation Support</w:t>
      </w:r>
      <w:r w:rsidRPr="00B239AA">
        <w:t>: Cash per share ~$10.64 provides floor</w:t>
      </w:r>
    </w:p>
    <w:p w14:paraId="6E146C13" w14:textId="77777777" w:rsidR="00B239AA" w:rsidRPr="00B239AA" w:rsidRDefault="00B239AA" w:rsidP="00B239AA">
      <w:pPr>
        <w:rPr>
          <w:b/>
          <w:bCs/>
        </w:rPr>
      </w:pPr>
      <w:r w:rsidRPr="00B239AA">
        <w:rPr>
          <w:b/>
          <w:bCs/>
        </w:rPr>
        <w:t>Bear Case Considerations</w:t>
      </w:r>
    </w:p>
    <w:p w14:paraId="2083042C" w14:textId="77777777" w:rsidR="00B239AA" w:rsidRPr="00B239AA" w:rsidRDefault="00B239AA" w:rsidP="00B239AA">
      <w:pPr>
        <w:numPr>
          <w:ilvl w:val="0"/>
          <w:numId w:val="10"/>
        </w:numPr>
      </w:pPr>
      <w:r w:rsidRPr="00B239AA">
        <w:rPr>
          <w:b/>
          <w:bCs/>
        </w:rPr>
        <w:t>Revenue Erosion</w:t>
      </w:r>
      <w:r w:rsidRPr="00B239AA">
        <w:t>: Ongoing top-line decline concerning</w:t>
      </w:r>
    </w:p>
    <w:p w14:paraId="5D43DBC8" w14:textId="77777777" w:rsidR="00B239AA" w:rsidRPr="00B239AA" w:rsidRDefault="00B239AA" w:rsidP="00B239AA">
      <w:pPr>
        <w:numPr>
          <w:ilvl w:val="0"/>
          <w:numId w:val="10"/>
        </w:numPr>
      </w:pPr>
      <w:r w:rsidRPr="00B239AA">
        <w:rPr>
          <w:b/>
          <w:bCs/>
        </w:rPr>
        <w:t>Transition Uncertainty</w:t>
      </w:r>
      <w:r w:rsidRPr="00B239AA">
        <w:t>: Digital strategy yet to prove scalable</w:t>
      </w:r>
    </w:p>
    <w:p w14:paraId="0F5372A8" w14:textId="77777777" w:rsidR="00B239AA" w:rsidRPr="00B239AA" w:rsidRDefault="00B239AA" w:rsidP="00B239AA">
      <w:pPr>
        <w:numPr>
          <w:ilvl w:val="0"/>
          <w:numId w:val="10"/>
        </w:numPr>
      </w:pPr>
      <w:r w:rsidRPr="00B239AA">
        <w:rPr>
          <w:b/>
          <w:bCs/>
        </w:rPr>
        <w:t>Market Position</w:t>
      </w:r>
      <w:r w:rsidRPr="00B239AA">
        <w:t>: Competitive pressures remain intense</w:t>
      </w:r>
    </w:p>
    <w:p w14:paraId="0F625932" w14:textId="77777777" w:rsidR="00B239AA" w:rsidRPr="00B239AA" w:rsidRDefault="00B239AA" w:rsidP="00B239AA">
      <w:pPr>
        <w:numPr>
          <w:ilvl w:val="0"/>
          <w:numId w:val="10"/>
        </w:numPr>
      </w:pPr>
      <w:r w:rsidRPr="00B239AA">
        <w:rPr>
          <w:b/>
          <w:bCs/>
        </w:rPr>
        <w:t>Execution Risk</w:t>
      </w:r>
      <w:r w:rsidRPr="00B239AA">
        <w:t>: Strategic initiatives require flawless execution</w:t>
      </w:r>
    </w:p>
    <w:p w14:paraId="4B04958D" w14:textId="77777777" w:rsidR="00B239AA" w:rsidRPr="00B239AA" w:rsidRDefault="00B239AA" w:rsidP="00B239AA">
      <w:r w:rsidRPr="00B239AA">
        <w:pict w14:anchorId="2431085B">
          <v:rect id="_x0000_i1090" style="width:0;height:1.5pt" o:hralign="center" o:hrstd="t" o:hr="t" fillcolor="#a0a0a0" stroked="f"/>
        </w:pict>
      </w:r>
    </w:p>
    <w:p w14:paraId="09EA1985" w14:textId="77777777" w:rsidR="00B239AA" w:rsidRPr="00B239AA" w:rsidRDefault="00B239AA" w:rsidP="00B239AA">
      <w:pPr>
        <w:rPr>
          <w:b/>
          <w:bCs/>
        </w:rPr>
      </w:pPr>
      <w:r w:rsidRPr="00B239AA">
        <w:rPr>
          <w:b/>
          <w:bCs/>
        </w:rPr>
        <w:t>6. Key Metrics &amp; Valuation Benchmarks</w:t>
      </w:r>
    </w:p>
    <w:p w14:paraId="74E1A7E1" w14:textId="77777777" w:rsidR="00B239AA" w:rsidRPr="00B239AA" w:rsidRDefault="00B239AA" w:rsidP="00B239AA">
      <w:pPr>
        <w:rPr>
          <w:b/>
          <w:bCs/>
        </w:rPr>
      </w:pPr>
      <w:r w:rsidRPr="00B239AA">
        <w:rPr>
          <w:b/>
          <w:bCs/>
        </w:rPr>
        <w:t>Performance Ratios</w:t>
      </w:r>
    </w:p>
    <w:p w14:paraId="0FF25528" w14:textId="77777777" w:rsidR="00B239AA" w:rsidRPr="00B239AA" w:rsidRDefault="00B239AA" w:rsidP="00B239AA">
      <w:pPr>
        <w:numPr>
          <w:ilvl w:val="0"/>
          <w:numId w:val="11"/>
        </w:numPr>
      </w:pPr>
      <w:r w:rsidRPr="00B239AA">
        <w:rPr>
          <w:b/>
          <w:bCs/>
        </w:rPr>
        <w:t>Cash/Share</w:t>
      </w:r>
      <w:r w:rsidRPr="00B239AA">
        <w:t>: ~$10.64 (based on 447.3M shares)</w:t>
      </w:r>
    </w:p>
    <w:p w14:paraId="5EB9A118" w14:textId="77777777" w:rsidR="00B239AA" w:rsidRPr="00B239AA" w:rsidRDefault="00B239AA" w:rsidP="00B239AA">
      <w:pPr>
        <w:numPr>
          <w:ilvl w:val="0"/>
          <w:numId w:val="11"/>
        </w:numPr>
      </w:pPr>
      <w:r w:rsidRPr="00B239AA">
        <w:rPr>
          <w:b/>
          <w:bCs/>
        </w:rPr>
        <w:t>Net Cash/Share</w:t>
      </w:r>
      <w:r w:rsidRPr="00B239AA">
        <w:t>: ~$9.72</w:t>
      </w:r>
    </w:p>
    <w:p w14:paraId="1265ED17" w14:textId="77777777" w:rsidR="00B239AA" w:rsidRPr="00B239AA" w:rsidRDefault="00B239AA" w:rsidP="00B239AA">
      <w:pPr>
        <w:numPr>
          <w:ilvl w:val="0"/>
          <w:numId w:val="11"/>
        </w:numPr>
      </w:pPr>
      <w:r w:rsidRPr="00B239AA">
        <w:rPr>
          <w:b/>
          <w:bCs/>
        </w:rPr>
        <w:t>Market Cap/Cash</w:t>
      </w:r>
      <w:r w:rsidRPr="00B239AA">
        <w:t>: [Requires current share price]</w:t>
      </w:r>
    </w:p>
    <w:p w14:paraId="6B4536E3" w14:textId="77777777" w:rsidR="00B239AA" w:rsidRPr="00B239AA" w:rsidRDefault="00B239AA" w:rsidP="00B239AA">
      <w:pPr>
        <w:numPr>
          <w:ilvl w:val="0"/>
          <w:numId w:val="11"/>
        </w:numPr>
      </w:pPr>
      <w:r w:rsidRPr="00B239AA">
        <w:rPr>
          <w:b/>
          <w:bCs/>
        </w:rPr>
        <w:t>EV/Revenue</w:t>
      </w:r>
      <w:r w:rsidRPr="00B239AA">
        <w:t>: [Requires current market data]</w:t>
      </w:r>
    </w:p>
    <w:p w14:paraId="595790C2" w14:textId="77777777" w:rsidR="00B239AA" w:rsidRPr="00B239AA" w:rsidRDefault="00B239AA" w:rsidP="00B239AA">
      <w:pPr>
        <w:rPr>
          <w:b/>
          <w:bCs/>
        </w:rPr>
      </w:pPr>
      <w:r w:rsidRPr="00B239AA">
        <w:rPr>
          <w:b/>
          <w:bCs/>
        </w:rPr>
        <w:t>Efficiency Indicators</w:t>
      </w:r>
    </w:p>
    <w:p w14:paraId="0F594AB5" w14:textId="77777777" w:rsidR="00B239AA" w:rsidRPr="00B239AA" w:rsidRDefault="00B239AA" w:rsidP="00B239AA">
      <w:pPr>
        <w:numPr>
          <w:ilvl w:val="0"/>
          <w:numId w:val="12"/>
        </w:numPr>
      </w:pPr>
      <w:r w:rsidRPr="00B239AA">
        <w:t>Operating margin improvement from -6.0% to -0.4%</w:t>
      </w:r>
    </w:p>
    <w:p w14:paraId="6F93A844" w14:textId="77777777" w:rsidR="00B239AA" w:rsidRPr="00B239AA" w:rsidRDefault="00B239AA" w:rsidP="00B239AA">
      <w:pPr>
        <w:numPr>
          <w:ilvl w:val="0"/>
          <w:numId w:val="12"/>
        </w:numPr>
      </w:pPr>
      <w:r w:rsidRPr="00B239AA">
        <w:t>Net margin turnaround from negative to +3.4%</w:t>
      </w:r>
    </w:p>
    <w:p w14:paraId="0EAB207B" w14:textId="77777777" w:rsidR="00B239AA" w:rsidRPr="00B239AA" w:rsidRDefault="00B239AA" w:rsidP="00B239AA">
      <w:pPr>
        <w:numPr>
          <w:ilvl w:val="0"/>
          <w:numId w:val="12"/>
        </w:numPr>
      </w:pPr>
      <w:r w:rsidRPr="00B239AA">
        <w:t>Debt-to-equity significantly improved</w:t>
      </w:r>
    </w:p>
    <w:p w14:paraId="5609D830" w14:textId="77777777" w:rsidR="00B239AA" w:rsidRPr="00B239AA" w:rsidRDefault="00B239AA" w:rsidP="00B239AA">
      <w:r w:rsidRPr="00B239AA">
        <w:pict w14:anchorId="081A4CA0">
          <v:rect id="_x0000_i1091" style="width:0;height:1.5pt" o:hralign="center" o:hrstd="t" o:hr="t" fillcolor="#a0a0a0" stroked="f"/>
        </w:pict>
      </w:r>
    </w:p>
    <w:p w14:paraId="52B78A8B" w14:textId="77777777" w:rsidR="00B239AA" w:rsidRPr="00B239AA" w:rsidRDefault="00B239AA" w:rsidP="00B239AA">
      <w:pPr>
        <w:rPr>
          <w:b/>
          <w:bCs/>
        </w:rPr>
      </w:pPr>
      <w:r w:rsidRPr="00B239AA">
        <w:rPr>
          <w:b/>
          <w:bCs/>
        </w:rPr>
        <w:t>7. Research Priorities &amp; Monitoring</w:t>
      </w:r>
    </w:p>
    <w:p w14:paraId="664ADFEB" w14:textId="77777777" w:rsidR="00B239AA" w:rsidRPr="00B239AA" w:rsidRDefault="00B239AA" w:rsidP="00B239AA">
      <w:pPr>
        <w:rPr>
          <w:b/>
          <w:bCs/>
        </w:rPr>
      </w:pPr>
      <w:r w:rsidRPr="00B239AA">
        <w:rPr>
          <w:b/>
          <w:bCs/>
        </w:rPr>
        <w:t>Immediate Focus Areas</w:t>
      </w:r>
    </w:p>
    <w:p w14:paraId="617D2A03" w14:textId="77777777" w:rsidR="00B239AA" w:rsidRPr="00B239AA" w:rsidRDefault="00B239AA" w:rsidP="00B239AA">
      <w:pPr>
        <w:numPr>
          <w:ilvl w:val="0"/>
          <w:numId w:val="13"/>
        </w:numPr>
      </w:pPr>
      <w:r w:rsidRPr="00B239AA">
        <w:rPr>
          <w:b/>
          <w:bCs/>
        </w:rPr>
        <w:t>Cash Deployment Strategy</w:t>
      </w:r>
      <w:r w:rsidRPr="00B239AA">
        <w:t xml:space="preserve"> - How will $4.76B be utilized?</w:t>
      </w:r>
    </w:p>
    <w:p w14:paraId="19C1A7A8" w14:textId="77777777" w:rsidR="00B239AA" w:rsidRPr="00B239AA" w:rsidRDefault="00B239AA" w:rsidP="00B239AA">
      <w:pPr>
        <w:numPr>
          <w:ilvl w:val="0"/>
          <w:numId w:val="13"/>
        </w:numPr>
      </w:pPr>
      <w:r w:rsidRPr="00B239AA">
        <w:rPr>
          <w:b/>
          <w:bCs/>
        </w:rPr>
        <w:t>Revenue Stabilization</w:t>
      </w:r>
      <w:r w:rsidRPr="00B239AA">
        <w:t xml:space="preserve"> - Signs of bottoming in sales decline</w:t>
      </w:r>
    </w:p>
    <w:p w14:paraId="3549A775" w14:textId="77777777" w:rsidR="00B239AA" w:rsidRPr="00B239AA" w:rsidRDefault="00B239AA" w:rsidP="00B239AA">
      <w:pPr>
        <w:numPr>
          <w:ilvl w:val="0"/>
          <w:numId w:val="13"/>
        </w:numPr>
      </w:pPr>
      <w:r w:rsidRPr="00B239AA">
        <w:rPr>
          <w:b/>
          <w:bCs/>
        </w:rPr>
        <w:t>Strategic Partnerships</w:t>
      </w:r>
      <w:r w:rsidRPr="00B239AA">
        <w:t xml:space="preserve"> - Announcements and progress</w:t>
      </w:r>
    </w:p>
    <w:p w14:paraId="65A9FBA8" w14:textId="77777777" w:rsidR="00B239AA" w:rsidRPr="00B239AA" w:rsidRDefault="00B239AA" w:rsidP="00B239AA">
      <w:pPr>
        <w:numPr>
          <w:ilvl w:val="0"/>
          <w:numId w:val="13"/>
        </w:numPr>
      </w:pPr>
      <w:r w:rsidRPr="00B239AA">
        <w:rPr>
          <w:b/>
          <w:bCs/>
        </w:rPr>
        <w:t>Market Share Metrics</w:t>
      </w:r>
      <w:r w:rsidRPr="00B239AA">
        <w:t xml:space="preserve"> - Competitive positioning changes</w:t>
      </w:r>
    </w:p>
    <w:p w14:paraId="45285929" w14:textId="77777777" w:rsidR="00B239AA" w:rsidRPr="00B239AA" w:rsidRDefault="00B239AA" w:rsidP="00B239AA">
      <w:pPr>
        <w:rPr>
          <w:b/>
          <w:bCs/>
        </w:rPr>
      </w:pPr>
      <w:r w:rsidRPr="00B239AA">
        <w:rPr>
          <w:b/>
          <w:bCs/>
        </w:rPr>
        <w:lastRenderedPageBreak/>
        <w:t>Data Verification Protocol</w:t>
      </w:r>
    </w:p>
    <w:p w14:paraId="37F160C6" w14:textId="77777777" w:rsidR="00B239AA" w:rsidRPr="00B239AA" w:rsidRDefault="00B239AA" w:rsidP="00B239AA">
      <w:pPr>
        <w:numPr>
          <w:ilvl w:val="0"/>
          <w:numId w:val="14"/>
        </w:numPr>
      </w:pPr>
      <w:r w:rsidRPr="00B239AA">
        <w:t>Cross-reference with latest SEC filings (10-Q expected)</w:t>
      </w:r>
    </w:p>
    <w:p w14:paraId="421A4E77" w14:textId="77777777" w:rsidR="00B239AA" w:rsidRPr="00B239AA" w:rsidRDefault="00B239AA" w:rsidP="00B239AA">
      <w:pPr>
        <w:numPr>
          <w:ilvl w:val="0"/>
          <w:numId w:val="14"/>
        </w:numPr>
      </w:pPr>
      <w:r w:rsidRPr="00B239AA">
        <w:t>Monitor investor relations communications</w:t>
      </w:r>
    </w:p>
    <w:p w14:paraId="06411076" w14:textId="77777777" w:rsidR="00B239AA" w:rsidRPr="00B239AA" w:rsidRDefault="00B239AA" w:rsidP="00B239AA">
      <w:pPr>
        <w:numPr>
          <w:ilvl w:val="0"/>
          <w:numId w:val="14"/>
        </w:numPr>
      </w:pPr>
      <w:r w:rsidRPr="00B239AA">
        <w:t>Track market share data from industry sources</w:t>
      </w:r>
    </w:p>
    <w:p w14:paraId="0921418F" w14:textId="77777777" w:rsidR="00B239AA" w:rsidRPr="00B239AA" w:rsidRDefault="00B239AA" w:rsidP="00B239AA">
      <w:pPr>
        <w:numPr>
          <w:ilvl w:val="0"/>
          <w:numId w:val="14"/>
        </w:numPr>
      </w:pPr>
      <w:r w:rsidRPr="00B239AA">
        <w:t>Verify cash deployment announcements</w:t>
      </w:r>
    </w:p>
    <w:p w14:paraId="5BDCB163" w14:textId="77777777" w:rsidR="00B239AA" w:rsidRPr="00B239AA" w:rsidRDefault="00B239AA" w:rsidP="00B239AA">
      <w:r w:rsidRPr="00B239AA">
        <w:pict w14:anchorId="73FA4720">
          <v:rect id="_x0000_i1092" style="width:0;height:1.5pt" o:hralign="center" o:hrstd="t" o:hr="t" fillcolor="#a0a0a0" stroked="f"/>
        </w:pict>
      </w:r>
    </w:p>
    <w:p w14:paraId="3C8E03C6" w14:textId="77777777" w:rsidR="00B239AA" w:rsidRPr="00B239AA" w:rsidRDefault="00B239AA" w:rsidP="00B239AA">
      <w:pPr>
        <w:rPr>
          <w:b/>
          <w:bCs/>
        </w:rPr>
      </w:pPr>
      <w:r w:rsidRPr="00B239AA">
        <w:rPr>
          <w:b/>
          <w:bCs/>
        </w:rPr>
        <w:t>8. Conclusion &amp; Recommendation Framework</w:t>
      </w:r>
    </w:p>
    <w:p w14:paraId="2F33907B" w14:textId="77777777" w:rsidR="00B239AA" w:rsidRPr="00B239AA" w:rsidRDefault="00B239AA" w:rsidP="00B239AA">
      <w:r w:rsidRPr="00B239AA">
        <w:t>GameStop presents a complex investment case with:</w:t>
      </w:r>
    </w:p>
    <w:p w14:paraId="683A9872" w14:textId="77777777" w:rsidR="00B239AA" w:rsidRPr="00B239AA" w:rsidRDefault="00B239AA" w:rsidP="00B239AA">
      <w:pPr>
        <w:numPr>
          <w:ilvl w:val="0"/>
          <w:numId w:val="15"/>
        </w:numPr>
      </w:pPr>
      <w:r w:rsidRPr="00B239AA">
        <w:rPr>
          <w:rFonts w:ascii="Segoe UI Emoji" w:hAnsi="Segoe UI Emoji" w:cs="Segoe UI Emoji"/>
        </w:rPr>
        <w:t>✅</w:t>
      </w:r>
      <w:r w:rsidRPr="00B239AA">
        <w:t xml:space="preserve"> </w:t>
      </w:r>
      <w:r w:rsidRPr="00B239AA">
        <w:rPr>
          <w:b/>
          <w:bCs/>
        </w:rPr>
        <w:t>Strengths</w:t>
      </w:r>
      <w:r w:rsidRPr="00B239AA">
        <w:t>: Exceptional liquidity, improved profitability, reduced debt</w:t>
      </w:r>
    </w:p>
    <w:p w14:paraId="2AF73E7C" w14:textId="77777777" w:rsidR="00B239AA" w:rsidRPr="00B239AA" w:rsidRDefault="00B239AA" w:rsidP="00B239AA">
      <w:pPr>
        <w:numPr>
          <w:ilvl w:val="0"/>
          <w:numId w:val="15"/>
        </w:numPr>
      </w:pPr>
      <w:r w:rsidRPr="00B239AA">
        <w:rPr>
          <w:rFonts w:ascii="Segoe UI Emoji" w:hAnsi="Segoe UI Emoji" w:cs="Segoe UI Emoji"/>
        </w:rPr>
        <w:t>⚠️</w:t>
      </w:r>
      <w:r w:rsidRPr="00B239AA">
        <w:t xml:space="preserve"> </w:t>
      </w:r>
      <w:r w:rsidRPr="00B239AA">
        <w:rPr>
          <w:b/>
          <w:bCs/>
        </w:rPr>
        <w:t>Challenges</w:t>
      </w:r>
      <w:r w:rsidRPr="00B239AA">
        <w:t>: Revenue decline, competitive pressures, strategic uncertainty</w:t>
      </w:r>
    </w:p>
    <w:p w14:paraId="6A24D231" w14:textId="77777777" w:rsidR="00B239AA" w:rsidRPr="00B239AA" w:rsidRDefault="00B239AA" w:rsidP="00B239AA">
      <w:pPr>
        <w:numPr>
          <w:ilvl w:val="0"/>
          <w:numId w:val="15"/>
        </w:numPr>
      </w:pPr>
      <w:r w:rsidRPr="00B239AA">
        <w:rPr>
          <w:rFonts w:ascii="Segoe UI Emoji" w:hAnsi="Segoe UI Emoji" w:cs="Segoe UI Emoji"/>
        </w:rPr>
        <w:t>🔄</w:t>
      </w:r>
      <w:r w:rsidRPr="00B239AA">
        <w:t xml:space="preserve"> </w:t>
      </w:r>
      <w:r w:rsidRPr="00B239AA">
        <w:rPr>
          <w:b/>
          <w:bCs/>
        </w:rPr>
        <w:t>Catalysts</w:t>
      </w:r>
      <w:r w:rsidRPr="00B239AA">
        <w:t>: Cash deployment, partnership announcements, market recovery</w:t>
      </w:r>
    </w:p>
    <w:p w14:paraId="21A09604" w14:textId="77777777" w:rsidR="00B239AA" w:rsidRPr="00B239AA" w:rsidRDefault="00B239AA" w:rsidP="00B239AA">
      <w:r w:rsidRPr="00B239AA">
        <w:rPr>
          <w:b/>
          <w:bCs/>
        </w:rPr>
        <w:t>Research Priority</w:t>
      </w:r>
      <w:r w:rsidRPr="00B239AA">
        <w:t>: High - given significant cash position and strategic inflection point</w:t>
      </w:r>
    </w:p>
    <w:p w14:paraId="28A7E6BB" w14:textId="77777777" w:rsidR="00B239AA" w:rsidRPr="00B239AA" w:rsidRDefault="00B239AA" w:rsidP="00B239AA">
      <w:r w:rsidRPr="00B239AA">
        <w:rPr>
          <w:b/>
          <w:bCs/>
        </w:rPr>
        <w:t>Monitoring Frequency</w:t>
      </w:r>
      <w:r w:rsidRPr="00B239AA">
        <w:t>: Weekly review of filings and news, monthly comprehensive update</w:t>
      </w:r>
    </w:p>
    <w:p w14:paraId="4C4B4E27" w14:textId="77777777" w:rsidR="00B239AA" w:rsidRPr="00B239AA" w:rsidRDefault="00B239AA" w:rsidP="00B239AA">
      <w:r w:rsidRPr="00B239AA">
        <w:pict w14:anchorId="63878EE2">
          <v:rect id="_x0000_i1093" style="width:0;height:1.5pt" o:hralign="center" o:hrstd="t" o:hr="t" fillcolor="#a0a0a0" stroked="f"/>
        </w:pict>
      </w:r>
    </w:p>
    <w:p w14:paraId="00020D2E" w14:textId="77777777" w:rsidR="00B239AA" w:rsidRPr="00B239AA" w:rsidRDefault="00B239AA" w:rsidP="00B239AA">
      <w:r w:rsidRPr="00B239AA">
        <w:rPr>
          <w:b/>
          <w:bCs/>
        </w:rPr>
        <w:t>Confidential - For Internal Research Use Only</w:t>
      </w:r>
      <w:r w:rsidRPr="00B239AA">
        <w:br/>
      </w:r>
      <w:r w:rsidRPr="00B239AA">
        <w:rPr>
          <w:b/>
          <w:bCs/>
        </w:rPr>
        <w:t>Sources: SEC Filings, Company Financials, Market Data</w:t>
      </w:r>
      <w:r w:rsidRPr="00B239AA">
        <w:br/>
      </w:r>
      <w:r w:rsidRPr="00B239AA">
        <w:rPr>
          <w:b/>
          <w:bCs/>
        </w:rPr>
        <w:t>Currency: USD | Ticker: GME | Period: LTM through Jan 31, 2025</w:t>
      </w:r>
    </w:p>
    <w:p w14:paraId="69C05D79" w14:textId="77777777" w:rsidR="00B239AA" w:rsidRPr="00B239AA" w:rsidRDefault="00B239AA" w:rsidP="00B239AA">
      <w:r w:rsidRPr="00B239AA">
        <w:pict w14:anchorId="62816278">
          <v:rect id="_x0000_i1094" style="width:0;height:1.5pt" o:hralign="center" o:hrstd="t" o:hr="t" fillcolor="#a0a0a0" stroked="f"/>
        </w:pict>
      </w:r>
    </w:p>
    <w:p w14:paraId="13CEDAE8" w14:textId="77777777" w:rsidR="00B239AA" w:rsidRPr="00B239AA" w:rsidRDefault="00B239AA" w:rsidP="00B239AA">
      <w:r w:rsidRPr="00B239AA">
        <w:t xml:space="preserve">This integrated analysis combines quantitative financial performance with qualitative strategic assessment to provide a comprehensive view of GameStop's current position and </w:t>
      </w:r>
      <w:proofErr w:type="gramStart"/>
      <w:r w:rsidRPr="00B239AA">
        <w:t>future prospects</w:t>
      </w:r>
      <w:proofErr w:type="gramEnd"/>
      <w:r w:rsidRPr="00B239AA">
        <w:t>.</w:t>
      </w:r>
    </w:p>
    <w:p w14:paraId="0BD30807" w14:textId="77777777" w:rsidR="00B239AA" w:rsidRDefault="00B239AA"/>
    <w:sectPr w:rsidR="00B2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A338C"/>
    <w:multiLevelType w:val="multilevel"/>
    <w:tmpl w:val="A108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A3F48"/>
    <w:multiLevelType w:val="multilevel"/>
    <w:tmpl w:val="CE02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555F5"/>
    <w:multiLevelType w:val="multilevel"/>
    <w:tmpl w:val="C206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E5CBD"/>
    <w:multiLevelType w:val="multilevel"/>
    <w:tmpl w:val="F1DAB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80248"/>
    <w:multiLevelType w:val="multilevel"/>
    <w:tmpl w:val="547C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61C68"/>
    <w:multiLevelType w:val="multilevel"/>
    <w:tmpl w:val="DE2A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EE4574"/>
    <w:multiLevelType w:val="multilevel"/>
    <w:tmpl w:val="487A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B1039"/>
    <w:multiLevelType w:val="multilevel"/>
    <w:tmpl w:val="0454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81FDE"/>
    <w:multiLevelType w:val="multilevel"/>
    <w:tmpl w:val="7A72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E667E"/>
    <w:multiLevelType w:val="multilevel"/>
    <w:tmpl w:val="5BF2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0334B7"/>
    <w:multiLevelType w:val="multilevel"/>
    <w:tmpl w:val="41BC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802A6"/>
    <w:multiLevelType w:val="multilevel"/>
    <w:tmpl w:val="B892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7156F5"/>
    <w:multiLevelType w:val="multilevel"/>
    <w:tmpl w:val="6558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C9205D"/>
    <w:multiLevelType w:val="multilevel"/>
    <w:tmpl w:val="836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4C423B"/>
    <w:multiLevelType w:val="multilevel"/>
    <w:tmpl w:val="2E86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499817">
    <w:abstractNumId w:val="1"/>
  </w:num>
  <w:num w:numId="2" w16cid:durableId="510535743">
    <w:abstractNumId w:val="8"/>
  </w:num>
  <w:num w:numId="3" w16cid:durableId="9721997">
    <w:abstractNumId w:val="5"/>
  </w:num>
  <w:num w:numId="4" w16cid:durableId="663358956">
    <w:abstractNumId w:val="11"/>
  </w:num>
  <w:num w:numId="5" w16cid:durableId="1407992661">
    <w:abstractNumId w:val="6"/>
  </w:num>
  <w:num w:numId="6" w16cid:durableId="597100694">
    <w:abstractNumId w:val="10"/>
  </w:num>
  <w:num w:numId="7" w16cid:durableId="669677995">
    <w:abstractNumId w:val="0"/>
  </w:num>
  <w:num w:numId="8" w16cid:durableId="1581717672">
    <w:abstractNumId w:val="13"/>
  </w:num>
  <w:num w:numId="9" w16cid:durableId="362903391">
    <w:abstractNumId w:val="3"/>
  </w:num>
  <w:num w:numId="10" w16cid:durableId="1856460907">
    <w:abstractNumId w:val="9"/>
  </w:num>
  <w:num w:numId="11" w16cid:durableId="457184164">
    <w:abstractNumId w:val="4"/>
  </w:num>
  <w:num w:numId="12" w16cid:durableId="436219375">
    <w:abstractNumId w:val="2"/>
  </w:num>
  <w:num w:numId="13" w16cid:durableId="703360507">
    <w:abstractNumId w:val="12"/>
  </w:num>
  <w:num w:numId="14" w16cid:durableId="1335500516">
    <w:abstractNumId w:val="14"/>
  </w:num>
  <w:num w:numId="15" w16cid:durableId="4216820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AA"/>
    <w:rsid w:val="00B239AA"/>
    <w:rsid w:val="00CE3309"/>
    <w:rsid w:val="00E32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48D6"/>
  <w15:chartTrackingRefBased/>
  <w15:docId w15:val="{86E360EA-7D16-4D1F-977F-8565BBB4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39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9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9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9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9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39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9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9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9AA"/>
    <w:rPr>
      <w:rFonts w:eastAsiaTheme="majorEastAsia" w:cstheme="majorBidi"/>
      <w:color w:val="272727" w:themeColor="text1" w:themeTint="D8"/>
    </w:rPr>
  </w:style>
  <w:style w:type="paragraph" w:styleId="Title">
    <w:name w:val="Title"/>
    <w:basedOn w:val="Normal"/>
    <w:next w:val="Normal"/>
    <w:link w:val="TitleChar"/>
    <w:uiPriority w:val="10"/>
    <w:qFormat/>
    <w:rsid w:val="00B23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9AA"/>
    <w:pPr>
      <w:spacing w:before="160"/>
      <w:jc w:val="center"/>
    </w:pPr>
    <w:rPr>
      <w:i/>
      <w:iCs/>
      <w:color w:val="404040" w:themeColor="text1" w:themeTint="BF"/>
    </w:rPr>
  </w:style>
  <w:style w:type="character" w:customStyle="1" w:styleId="QuoteChar">
    <w:name w:val="Quote Char"/>
    <w:basedOn w:val="DefaultParagraphFont"/>
    <w:link w:val="Quote"/>
    <w:uiPriority w:val="29"/>
    <w:rsid w:val="00B239AA"/>
    <w:rPr>
      <w:i/>
      <w:iCs/>
      <w:color w:val="404040" w:themeColor="text1" w:themeTint="BF"/>
    </w:rPr>
  </w:style>
  <w:style w:type="paragraph" w:styleId="ListParagraph">
    <w:name w:val="List Paragraph"/>
    <w:basedOn w:val="Normal"/>
    <w:uiPriority w:val="34"/>
    <w:qFormat/>
    <w:rsid w:val="00B239AA"/>
    <w:pPr>
      <w:ind w:left="720"/>
      <w:contextualSpacing/>
    </w:pPr>
  </w:style>
  <w:style w:type="character" w:styleId="IntenseEmphasis">
    <w:name w:val="Intense Emphasis"/>
    <w:basedOn w:val="DefaultParagraphFont"/>
    <w:uiPriority w:val="21"/>
    <w:qFormat/>
    <w:rsid w:val="00B239AA"/>
    <w:rPr>
      <w:i/>
      <w:iCs/>
      <w:color w:val="0F4761" w:themeColor="accent1" w:themeShade="BF"/>
    </w:rPr>
  </w:style>
  <w:style w:type="paragraph" w:styleId="IntenseQuote">
    <w:name w:val="Intense Quote"/>
    <w:basedOn w:val="Normal"/>
    <w:next w:val="Normal"/>
    <w:link w:val="IntenseQuoteChar"/>
    <w:uiPriority w:val="30"/>
    <w:qFormat/>
    <w:rsid w:val="00B23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9AA"/>
    <w:rPr>
      <w:i/>
      <w:iCs/>
      <w:color w:val="0F4761" w:themeColor="accent1" w:themeShade="BF"/>
    </w:rPr>
  </w:style>
  <w:style w:type="character" w:styleId="IntenseReference">
    <w:name w:val="Intense Reference"/>
    <w:basedOn w:val="DefaultParagraphFont"/>
    <w:uiPriority w:val="32"/>
    <w:qFormat/>
    <w:rsid w:val="00B239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807</Words>
  <Characters>4601</Characters>
  <Application>Microsoft Office Word</Application>
  <DocSecurity>0</DocSecurity>
  <Lines>38</Lines>
  <Paragraphs>10</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Garcia</dc:creator>
  <cp:keywords/>
  <dc:description/>
  <cp:lastModifiedBy>Daniel Garcia</cp:lastModifiedBy>
  <cp:revision>2</cp:revision>
  <dcterms:created xsi:type="dcterms:W3CDTF">2025-08-22T01:49:00Z</dcterms:created>
  <dcterms:modified xsi:type="dcterms:W3CDTF">2025-08-22T01:49:00Z</dcterms:modified>
</cp:coreProperties>
</file>